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1C" w:rsidRPr="0054361C" w:rsidRDefault="0054361C" w:rsidP="0054361C">
      <w:pPr>
        <w:pStyle w:val="Simples"/>
        <w:rPr>
          <w:b/>
          <w:bCs/>
        </w:rPr>
      </w:pPr>
      <w:r>
        <w:rPr>
          <w:b/>
          <w:bCs/>
        </w:rPr>
        <w:t xml:space="preserve">Estratégia de </w:t>
      </w:r>
      <w:r w:rsidR="001A28FA" w:rsidRPr="001A28FA">
        <w:rPr>
          <w:b/>
          <w:bCs/>
          <w:i/>
        </w:rPr>
        <w:t>Big Data Analytics</w:t>
      </w:r>
      <w:r w:rsidR="00F2218E">
        <w:rPr>
          <w:b/>
          <w:bCs/>
        </w:rPr>
        <w:t>de</w:t>
      </w:r>
      <w:r>
        <w:rPr>
          <w:b/>
          <w:bCs/>
        </w:rPr>
        <w:t xml:space="preserve"> s</w:t>
      </w:r>
      <w:r w:rsidRPr="0054361C">
        <w:rPr>
          <w:b/>
          <w:bCs/>
        </w:rPr>
        <w:t xml:space="preserve">imulação de dados de mobilidade como </w:t>
      </w:r>
      <w:r>
        <w:rPr>
          <w:b/>
          <w:bCs/>
        </w:rPr>
        <w:t>abordagem</w:t>
      </w:r>
      <w:r w:rsidRPr="0054361C">
        <w:rPr>
          <w:b/>
          <w:bCs/>
        </w:rPr>
        <w:t xml:space="preserve"> para pr</w:t>
      </w:r>
      <w:r w:rsidR="00F2218E">
        <w:rPr>
          <w:b/>
          <w:bCs/>
        </w:rPr>
        <w:t xml:space="preserve">oduçãode indicadores </w:t>
      </w:r>
      <w:r w:rsidRPr="0054361C">
        <w:rPr>
          <w:b/>
          <w:bCs/>
        </w:rPr>
        <w:t>sobre o transporte público</w:t>
      </w:r>
    </w:p>
    <w:p w:rsidR="00A2627F" w:rsidRDefault="00A2627F" w:rsidP="0054361C">
      <w:pPr>
        <w:autoSpaceDE w:val="0"/>
        <w:autoSpaceDN w:val="0"/>
        <w:adjustRightInd w:val="0"/>
        <w:spacing w:after="0" w:line="240" w:lineRule="auto"/>
        <w:rPr>
          <w:rFonts w:ascii="Times New Roman" w:hAnsi="Times New Roman" w:cs="Times New Roman"/>
          <w:b/>
          <w:sz w:val="24"/>
          <w:szCs w:val="24"/>
          <w:lang w:eastAsia="pt-BR"/>
        </w:rPr>
      </w:pPr>
    </w:p>
    <w:p w:rsidR="00217029" w:rsidRPr="00122323" w:rsidRDefault="00217029" w:rsidP="0054361C">
      <w:pPr>
        <w:autoSpaceDE w:val="0"/>
        <w:autoSpaceDN w:val="0"/>
        <w:adjustRightInd w:val="0"/>
        <w:spacing w:after="0" w:line="240" w:lineRule="auto"/>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rsidR="00862003" w:rsidRDefault="00F2218E" w:rsidP="001C0B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577C4" w:rsidRPr="00D577C4">
        <w:rPr>
          <w:rFonts w:ascii="Times New Roman" w:hAnsi="Times New Roman" w:cs="Times New Roman"/>
          <w:sz w:val="24"/>
          <w:szCs w:val="24"/>
        </w:rPr>
        <w:t xml:space="preserve"> transformação digital e </w:t>
      </w:r>
      <w:r>
        <w:rPr>
          <w:rFonts w:ascii="Times New Roman" w:hAnsi="Times New Roman" w:cs="Times New Roman"/>
          <w:sz w:val="24"/>
          <w:szCs w:val="24"/>
        </w:rPr>
        <w:t>as</w:t>
      </w:r>
      <w:r w:rsidR="001D07BB">
        <w:rPr>
          <w:rFonts w:ascii="Times New Roman" w:hAnsi="Times New Roman" w:cs="Times New Roman"/>
          <w:sz w:val="24"/>
          <w:szCs w:val="24"/>
        </w:rPr>
        <w:t xml:space="preserve"> </w:t>
      </w:r>
      <w:r w:rsidR="00D577C4" w:rsidRPr="00D577C4">
        <w:rPr>
          <w:rFonts w:ascii="Times New Roman" w:hAnsi="Times New Roman" w:cs="Times New Roman"/>
          <w:sz w:val="24"/>
          <w:szCs w:val="24"/>
        </w:rPr>
        <w:t>tecnologia</w:t>
      </w:r>
      <w:r>
        <w:rPr>
          <w:rFonts w:ascii="Times New Roman" w:hAnsi="Times New Roman" w:cs="Times New Roman"/>
          <w:sz w:val="24"/>
          <w:szCs w:val="24"/>
        </w:rPr>
        <w:t>s</w:t>
      </w:r>
      <w:r w:rsidR="001D07BB">
        <w:rPr>
          <w:rFonts w:ascii="Times New Roman" w:hAnsi="Times New Roman" w:cs="Times New Roman"/>
          <w:sz w:val="24"/>
          <w:szCs w:val="24"/>
        </w:rPr>
        <w:t xml:space="preserve"> </w:t>
      </w:r>
      <w:r>
        <w:rPr>
          <w:rFonts w:ascii="Times New Roman" w:hAnsi="Times New Roman" w:cs="Times New Roman"/>
          <w:sz w:val="24"/>
          <w:szCs w:val="24"/>
        </w:rPr>
        <w:t xml:space="preserve">de </w:t>
      </w:r>
      <w:r w:rsidR="001A28FA" w:rsidRPr="001A28FA">
        <w:rPr>
          <w:rFonts w:ascii="Times New Roman" w:hAnsi="Times New Roman" w:cs="Times New Roman"/>
          <w:i/>
          <w:sz w:val="24"/>
          <w:szCs w:val="24"/>
        </w:rPr>
        <w:t>Big Data Analytics</w:t>
      </w:r>
      <w:r w:rsidR="001D07BB">
        <w:rPr>
          <w:rFonts w:ascii="Times New Roman" w:hAnsi="Times New Roman" w:cs="Times New Roman"/>
          <w:i/>
          <w:sz w:val="24"/>
          <w:szCs w:val="24"/>
        </w:rPr>
        <w:t xml:space="preserve"> </w:t>
      </w:r>
      <w:r>
        <w:rPr>
          <w:rFonts w:ascii="Times New Roman" w:hAnsi="Times New Roman" w:cs="Times New Roman"/>
          <w:sz w:val="24"/>
          <w:szCs w:val="24"/>
        </w:rPr>
        <w:t>trazem</w:t>
      </w:r>
      <w:r w:rsidR="001D07BB">
        <w:rPr>
          <w:rFonts w:ascii="Times New Roman" w:hAnsi="Times New Roman" w:cs="Times New Roman"/>
          <w:sz w:val="24"/>
          <w:szCs w:val="24"/>
        </w:rPr>
        <w:t xml:space="preserve"> </w:t>
      </w:r>
      <w:r w:rsidR="00D577C4" w:rsidRPr="00D577C4">
        <w:rPr>
          <w:rFonts w:ascii="Times New Roman" w:hAnsi="Times New Roman" w:cs="Times New Roman"/>
          <w:sz w:val="24"/>
          <w:szCs w:val="24"/>
        </w:rPr>
        <w:t>inúmeras oportunidades para questões de interesse público. O surgimento do fenômeno dos aplicativos sociais e a popularização de aparelhos e internet móveis gera</w:t>
      </w:r>
      <w:r>
        <w:rPr>
          <w:rFonts w:ascii="Times New Roman" w:hAnsi="Times New Roman" w:cs="Times New Roman"/>
          <w:sz w:val="24"/>
          <w:szCs w:val="24"/>
        </w:rPr>
        <w:t>m</w:t>
      </w:r>
      <w:r w:rsidR="00D577C4" w:rsidRPr="00D577C4">
        <w:rPr>
          <w:rFonts w:ascii="Times New Roman" w:hAnsi="Times New Roman" w:cs="Times New Roman"/>
          <w:sz w:val="24"/>
          <w:szCs w:val="24"/>
        </w:rPr>
        <w:t xml:space="preserve"> um volume de dados capaz de jogar luz a problemas complexos</w:t>
      </w:r>
      <w:r>
        <w:rPr>
          <w:rFonts w:ascii="Times New Roman" w:hAnsi="Times New Roman" w:cs="Times New Roman"/>
          <w:sz w:val="24"/>
          <w:szCs w:val="24"/>
        </w:rPr>
        <w:t>.</w:t>
      </w:r>
      <w:r w:rsidR="001D07BB">
        <w:rPr>
          <w:rFonts w:ascii="Times New Roman" w:hAnsi="Times New Roman" w:cs="Times New Roman"/>
          <w:sz w:val="24"/>
          <w:szCs w:val="24"/>
        </w:rPr>
        <w:t xml:space="preserve"> </w:t>
      </w:r>
      <w:r>
        <w:rPr>
          <w:rFonts w:ascii="Times New Roman" w:hAnsi="Times New Roman" w:cs="Times New Roman"/>
          <w:sz w:val="24"/>
          <w:szCs w:val="24"/>
        </w:rPr>
        <w:t>P</w:t>
      </w:r>
      <w:r w:rsidR="00D577C4" w:rsidRPr="00D577C4">
        <w:rPr>
          <w:rFonts w:ascii="Times New Roman" w:hAnsi="Times New Roman" w:cs="Times New Roman"/>
          <w:sz w:val="24"/>
          <w:szCs w:val="24"/>
        </w:rPr>
        <w:t>articularmente no caso de problemas de mobilidade urbana, aplicativos de roteamento de viagens podem fazer uso de informações em tempo real do tráfego. Pesquisas importantes de mobilidade urbana, como a Pesquisa O</w:t>
      </w:r>
      <w:r>
        <w:rPr>
          <w:rFonts w:ascii="Times New Roman" w:hAnsi="Times New Roman" w:cs="Times New Roman"/>
          <w:sz w:val="24"/>
          <w:szCs w:val="24"/>
        </w:rPr>
        <w:t>rigem-</w:t>
      </w:r>
      <w:r w:rsidR="00D577C4" w:rsidRPr="00D577C4">
        <w:rPr>
          <w:rFonts w:ascii="Times New Roman" w:hAnsi="Times New Roman" w:cs="Times New Roman"/>
          <w:sz w:val="24"/>
          <w:szCs w:val="24"/>
        </w:rPr>
        <w:t>D</w:t>
      </w:r>
      <w:r>
        <w:rPr>
          <w:rFonts w:ascii="Times New Roman" w:hAnsi="Times New Roman" w:cs="Times New Roman"/>
          <w:sz w:val="24"/>
          <w:szCs w:val="24"/>
        </w:rPr>
        <w:t>estino (OD)</w:t>
      </w:r>
      <w:r w:rsidR="00D577C4" w:rsidRPr="00D577C4">
        <w:rPr>
          <w:rFonts w:ascii="Times New Roman" w:hAnsi="Times New Roman" w:cs="Times New Roman"/>
          <w:sz w:val="24"/>
          <w:szCs w:val="24"/>
        </w:rPr>
        <w:t xml:space="preserve"> de São Paulo (Metrô, 2008), poderiam se beneficiar da possibilidade de obter dad</w:t>
      </w:r>
      <w:bookmarkStart w:id="0" w:name="_GoBack"/>
      <w:bookmarkEnd w:id="0"/>
      <w:r w:rsidR="00D577C4" w:rsidRPr="00D577C4">
        <w:rPr>
          <w:rFonts w:ascii="Times New Roman" w:hAnsi="Times New Roman" w:cs="Times New Roman"/>
          <w:sz w:val="24"/>
          <w:szCs w:val="24"/>
        </w:rPr>
        <w:t xml:space="preserve">os a partir dessas novas estratégias de </w:t>
      </w:r>
      <w:r w:rsidR="001A28FA" w:rsidRPr="001A28FA">
        <w:rPr>
          <w:rFonts w:ascii="Times New Roman" w:hAnsi="Times New Roman" w:cs="Times New Roman"/>
          <w:i/>
          <w:sz w:val="24"/>
          <w:szCs w:val="24"/>
        </w:rPr>
        <w:t>Big Data Analytics</w:t>
      </w:r>
      <w:r w:rsidR="00D577C4" w:rsidRPr="00D577C4">
        <w:rPr>
          <w:rFonts w:ascii="Times New Roman" w:hAnsi="Times New Roman" w:cs="Times New Roman"/>
          <w:sz w:val="24"/>
          <w:szCs w:val="24"/>
        </w:rPr>
        <w:t xml:space="preserve">. O presente trabalho </w:t>
      </w:r>
      <w:r>
        <w:rPr>
          <w:rFonts w:ascii="Times New Roman" w:hAnsi="Times New Roman" w:cs="Times New Roman"/>
          <w:sz w:val="24"/>
          <w:szCs w:val="24"/>
        </w:rPr>
        <w:t>analisa</w:t>
      </w:r>
      <w:r w:rsidR="00D577C4" w:rsidRPr="00D577C4">
        <w:rPr>
          <w:rFonts w:ascii="Times New Roman" w:hAnsi="Times New Roman" w:cs="Times New Roman"/>
          <w:sz w:val="24"/>
          <w:szCs w:val="24"/>
        </w:rPr>
        <w:t xml:space="preserve"> os tempos de viagem do transporte público e do transporte privado motorizado no município de São Paulo, </w:t>
      </w:r>
      <w:r w:rsidR="0054361C" w:rsidRPr="00D577C4">
        <w:rPr>
          <w:rFonts w:ascii="Times New Roman" w:hAnsi="Times New Roman" w:cs="Times New Roman"/>
          <w:sz w:val="24"/>
          <w:szCs w:val="24"/>
        </w:rPr>
        <w:t xml:space="preserve">simulando </w:t>
      </w:r>
      <w:r w:rsidR="001D07BB">
        <w:rPr>
          <w:rFonts w:ascii="Times New Roman" w:hAnsi="Times New Roman" w:cs="Times New Roman"/>
          <w:sz w:val="24"/>
          <w:szCs w:val="24"/>
        </w:rPr>
        <w:t>257.400</w:t>
      </w:r>
      <w:r w:rsidR="00D577C4" w:rsidRPr="00D577C4">
        <w:rPr>
          <w:rFonts w:ascii="Times New Roman" w:hAnsi="Times New Roman" w:cs="Times New Roman"/>
          <w:sz w:val="24"/>
          <w:szCs w:val="24"/>
        </w:rPr>
        <w:t xml:space="preserve"> viagens através da </w:t>
      </w:r>
      <w:r w:rsidR="001A28FA" w:rsidRPr="001A28FA">
        <w:rPr>
          <w:rFonts w:ascii="Times New Roman" w:hAnsi="Times New Roman" w:cs="Times New Roman"/>
          <w:i/>
          <w:sz w:val="24"/>
          <w:szCs w:val="24"/>
        </w:rPr>
        <w:t>Application Programming Interface</w:t>
      </w:r>
      <w:r>
        <w:rPr>
          <w:rFonts w:ascii="Times New Roman" w:hAnsi="Times New Roman" w:cs="Times New Roman"/>
          <w:sz w:val="24"/>
          <w:szCs w:val="24"/>
        </w:rPr>
        <w:t xml:space="preserve"> (API) </w:t>
      </w:r>
      <w:r w:rsidR="00D577C4" w:rsidRPr="00D577C4">
        <w:rPr>
          <w:rFonts w:ascii="Times New Roman" w:hAnsi="Times New Roman" w:cs="Times New Roman"/>
          <w:sz w:val="24"/>
          <w:szCs w:val="24"/>
        </w:rPr>
        <w:t>de dados de roteamento</w:t>
      </w:r>
      <w:r>
        <w:rPr>
          <w:rFonts w:ascii="Times New Roman" w:hAnsi="Times New Roman" w:cs="Times New Roman"/>
          <w:sz w:val="24"/>
          <w:szCs w:val="24"/>
        </w:rPr>
        <w:t xml:space="preserve"> do Google Ma</w:t>
      </w:r>
      <w:r w:rsidR="00432EC8">
        <w:rPr>
          <w:rFonts w:ascii="Times New Roman" w:hAnsi="Times New Roman" w:cs="Times New Roman"/>
          <w:sz w:val="24"/>
          <w:szCs w:val="24"/>
        </w:rPr>
        <w:t>ps</w:t>
      </w:r>
      <w:r w:rsidR="00D577C4" w:rsidRPr="00D577C4">
        <w:rPr>
          <w:rFonts w:ascii="Times New Roman" w:hAnsi="Times New Roman" w:cs="Times New Roman"/>
          <w:sz w:val="24"/>
          <w:szCs w:val="24"/>
        </w:rPr>
        <w:t>.</w:t>
      </w:r>
      <w:ins w:id="1" w:author="teste" w:date="2020-05-11T11:24:00Z">
        <w:r w:rsidR="00127D36" w:rsidRPr="00127D36">
          <w:rPr>
            <w:rFonts w:ascii="Times New Roman" w:hAnsi="Times New Roman" w:cs="Times New Roman"/>
            <w:sz w:val="24"/>
            <w:szCs w:val="24"/>
          </w:rPr>
          <w:t xml:space="preserve"> </w:t>
        </w:r>
        <w:r w:rsidR="00127D36">
          <w:rPr>
            <w:rFonts w:ascii="Times New Roman" w:hAnsi="Times New Roman" w:cs="Times New Roman"/>
            <w:sz w:val="24"/>
            <w:szCs w:val="24"/>
          </w:rPr>
          <w:t xml:space="preserve">Foram analisadas duas medidas comparativas entre os tempos de viagens dos modais - a diferença e a razão dos tempos do transporte público pelos tempos do transporte privado motorizado - a partir de uma estratégia de modelagem </w:t>
        </w:r>
      </w:ins>
      <w:ins w:id="2" w:author="teste" w:date="2020-05-11T11:32:00Z">
        <w:r w:rsidR="00127D36">
          <w:rPr>
            <w:rFonts w:ascii="Times New Roman" w:hAnsi="Times New Roman" w:cs="Times New Roman"/>
            <w:sz w:val="24"/>
            <w:szCs w:val="24"/>
          </w:rPr>
          <w:t>considerando a auto-correlaçã</w:t>
        </w:r>
      </w:ins>
      <w:ins w:id="3" w:author="teste" w:date="2020-05-11T11:33:00Z">
        <w:r w:rsidR="00127D36">
          <w:rPr>
            <w:rFonts w:ascii="Times New Roman" w:hAnsi="Times New Roman" w:cs="Times New Roman"/>
            <w:sz w:val="24"/>
            <w:szCs w:val="24"/>
          </w:rPr>
          <w:t>o espacial (modelo SAR)</w:t>
        </w:r>
      </w:ins>
      <w:ins w:id="4" w:author="teste" w:date="2020-05-11T11:25:00Z">
        <w:r w:rsidR="00127D36">
          <w:rPr>
            <w:rFonts w:ascii="Times New Roman" w:hAnsi="Times New Roman" w:cs="Times New Roman"/>
            <w:sz w:val="24"/>
            <w:szCs w:val="24"/>
          </w:rPr>
          <w:t xml:space="preserve"> com o </w:t>
        </w:r>
      </w:ins>
      <w:ins w:id="5" w:author="teste" w:date="2020-05-11T11:26:00Z">
        <w:r w:rsidR="00127D36">
          <w:rPr>
            <w:rFonts w:ascii="Times New Roman" w:hAnsi="Times New Roman" w:cs="Times New Roman"/>
            <w:sz w:val="24"/>
            <w:szCs w:val="24"/>
          </w:rPr>
          <w:t>controle de variáveis estruturais de transporte e de variáveis socioeconômicas</w:t>
        </w:r>
      </w:ins>
      <w:ins w:id="6" w:author="teste" w:date="2020-05-11T11:24:00Z">
        <w:r w:rsidR="00127D36">
          <w:rPr>
            <w:rFonts w:ascii="Times New Roman" w:hAnsi="Times New Roman" w:cs="Times New Roman"/>
            <w:sz w:val="24"/>
            <w:szCs w:val="24"/>
          </w:rPr>
          <w:t>. Como era esperado, os dados indicam uma enorme vantagem de te</w:t>
        </w:r>
      </w:ins>
      <w:ins w:id="7" w:author="teste" w:date="2020-05-11T11:25:00Z">
        <w:r w:rsidR="00127D36">
          <w:rPr>
            <w:rFonts w:ascii="Times New Roman" w:hAnsi="Times New Roman" w:cs="Times New Roman"/>
            <w:sz w:val="24"/>
            <w:szCs w:val="24"/>
          </w:rPr>
          <w:t>m</w:t>
        </w:r>
      </w:ins>
      <w:ins w:id="8" w:author="teste" w:date="2020-05-11T11:24:00Z">
        <w:r w:rsidR="00127D36">
          <w:rPr>
            <w:rFonts w:ascii="Times New Roman" w:hAnsi="Times New Roman" w:cs="Times New Roman"/>
            <w:sz w:val="24"/>
            <w:szCs w:val="24"/>
          </w:rPr>
          <w:t>po para o tran</w:t>
        </w:r>
      </w:ins>
      <w:ins w:id="9" w:author="teste" w:date="2020-05-11T11:25:00Z">
        <w:r w:rsidR="00127D36">
          <w:rPr>
            <w:rFonts w:ascii="Times New Roman" w:hAnsi="Times New Roman" w:cs="Times New Roman"/>
            <w:sz w:val="24"/>
            <w:szCs w:val="24"/>
          </w:rPr>
          <w:t>s</w:t>
        </w:r>
      </w:ins>
      <w:ins w:id="10" w:author="teste" w:date="2020-05-11T11:24:00Z">
        <w:r w:rsidR="00127D36">
          <w:rPr>
            <w:rFonts w:ascii="Times New Roman" w:hAnsi="Times New Roman" w:cs="Times New Roman"/>
            <w:sz w:val="24"/>
            <w:szCs w:val="24"/>
          </w:rPr>
          <w:t>porte privado, mas que é desig</w:t>
        </w:r>
      </w:ins>
      <w:ins w:id="11" w:author="teste" w:date="2020-05-11T11:27:00Z">
        <w:r w:rsidR="00127D36">
          <w:rPr>
            <w:rFonts w:ascii="Times New Roman" w:hAnsi="Times New Roman" w:cs="Times New Roman"/>
            <w:sz w:val="24"/>
            <w:szCs w:val="24"/>
          </w:rPr>
          <w:t>u</w:t>
        </w:r>
      </w:ins>
      <w:ins w:id="12" w:author="teste" w:date="2020-05-11T11:24:00Z">
        <w:r w:rsidR="00127D36">
          <w:rPr>
            <w:rFonts w:ascii="Times New Roman" w:hAnsi="Times New Roman" w:cs="Times New Roman"/>
            <w:sz w:val="24"/>
            <w:szCs w:val="24"/>
          </w:rPr>
          <w:t>almente distribuida pelo espa</w:t>
        </w:r>
      </w:ins>
      <w:ins w:id="13" w:author="teste" w:date="2020-05-11T11:25:00Z">
        <w:r w:rsidR="00127D36">
          <w:rPr>
            <w:rFonts w:ascii="Times New Roman" w:hAnsi="Times New Roman" w:cs="Times New Roman"/>
            <w:sz w:val="24"/>
            <w:szCs w:val="24"/>
          </w:rPr>
          <w:t>ço</w:t>
        </w:r>
      </w:ins>
      <w:ins w:id="14" w:author="teste" w:date="2020-05-11T11:27:00Z">
        <w:r w:rsidR="00127D36">
          <w:rPr>
            <w:rFonts w:ascii="Times New Roman" w:hAnsi="Times New Roman" w:cs="Times New Roman"/>
            <w:sz w:val="24"/>
            <w:szCs w:val="24"/>
          </w:rPr>
          <w:t>.</w:t>
        </w:r>
      </w:ins>
      <w:ins w:id="15" w:author="teste" w:date="2020-05-11T11:35:00Z">
        <w:r w:rsidR="001C0B8E">
          <w:rPr>
            <w:rFonts w:ascii="Times New Roman" w:hAnsi="Times New Roman" w:cs="Times New Roman"/>
            <w:sz w:val="24"/>
            <w:szCs w:val="24"/>
          </w:rPr>
          <w:t xml:space="preserve"> A presença de infraestrutura de rasnporte - principalmente Metrô e Trêm - mstrou</w:t>
        </w:r>
      </w:ins>
      <w:ins w:id="16" w:author="teste" w:date="2020-05-11T11:36:00Z">
        <w:r w:rsidR="001C0B8E">
          <w:rPr>
            <w:rFonts w:ascii="Times New Roman" w:hAnsi="Times New Roman" w:cs="Times New Roman"/>
            <w:sz w:val="24"/>
            <w:szCs w:val="24"/>
          </w:rPr>
          <w:t>u-se importante, mas variáveis de socioeconômicas como densidade populacional e r</w:t>
        </w:r>
      </w:ins>
      <w:ins w:id="17" w:author="teste" w:date="2020-05-11T11:37:00Z">
        <w:r w:rsidR="001C0B8E">
          <w:rPr>
            <w:rFonts w:ascii="Times New Roman" w:hAnsi="Times New Roman" w:cs="Times New Roman"/>
            <w:sz w:val="24"/>
            <w:szCs w:val="24"/>
          </w:rPr>
          <w:t>aça também se mostraram relevantes par aexplicar essa diferença.</w:t>
        </w:r>
      </w:ins>
      <w:del w:id="18" w:author="teste" w:date="2020-05-11T11:25:00Z">
        <w:r w:rsidR="00127D36" w:rsidDel="00127D36">
          <w:rPr>
            <w:rFonts w:ascii="Times New Roman" w:hAnsi="Times New Roman" w:cs="Times New Roman"/>
            <w:sz w:val="24"/>
            <w:szCs w:val="24"/>
          </w:rPr>
          <w:delText>.</w:delText>
        </w:r>
        <w:r w:rsidR="00517ACC" w:rsidDel="00127D36">
          <w:rPr>
            <w:rFonts w:ascii="Times New Roman" w:hAnsi="Times New Roman" w:cs="Times New Roman"/>
            <w:sz w:val="24"/>
            <w:szCs w:val="24"/>
          </w:rPr>
          <w:delText xml:space="preserve"> </w:delText>
        </w:r>
      </w:del>
      <w:ins w:id="19" w:author="teste" w:date="2020-05-11T11:25:00Z">
        <w:r w:rsidR="00127D36">
          <w:rPr>
            <w:rFonts w:ascii="Times New Roman" w:hAnsi="Times New Roman" w:cs="Times New Roman"/>
            <w:sz w:val="24"/>
            <w:szCs w:val="24"/>
          </w:rPr>
          <w:t xml:space="preserve"> </w:t>
        </w:r>
      </w:ins>
      <w:r w:rsidR="00D577C4" w:rsidRPr="00D577C4">
        <w:rPr>
          <w:rFonts w:ascii="Times New Roman" w:hAnsi="Times New Roman" w:cs="Times New Roman"/>
          <w:sz w:val="24"/>
          <w:szCs w:val="24"/>
        </w:rPr>
        <w:t>A partir dessa análise se buscou validar a capacidade dessa abordagem de oferecer informações sobre o estado da mobilidade no município analisado, de forma a validar uma nova estratégia para estudo de mobilidade.</w:t>
      </w:r>
    </w:p>
    <w:p w:rsidR="00D577C4" w:rsidRDefault="00D577C4" w:rsidP="001C0B8E">
      <w:pPr>
        <w:spacing w:after="0" w:line="240" w:lineRule="auto"/>
        <w:jc w:val="both"/>
        <w:rPr>
          <w:rFonts w:ascii="Times New Roman" w:hAnsi="Times New Roman" w:cs="Times New Roman"/>
          <w:sz w:val="24"/>
          <w:szCs w:val="24"/>
        </w:rPr>
      </w:pPr>
    </w:p>
    <w:p w:rsidR="00256EE9" w:rsidRPr="002A764C" w:rsidRDefault="00256EE9" w:rsidP="001C0B8E">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Big </w:t>
      </w:r>
      <w:r w:rsidR="0054361C">
        <w:rPr>
          <w:rFonts w:ascii="Times New Roman" w:hAnsi="Times New Roman" w:cs="Times New Roman"/>
          <w:i/>
          <w:sz w:val="24"/>
          <w:szCs w:val="24"/>
        </w:rPr>
        <w:t>D</w:t>
      </w:r>
      <w:r w:rsidR="00D577C4" w:rsidRPr="00D577C4">
        <w:rPr>
          <w:rFonts w:ascii="Times New Roman" w:hAnsi="Times New Roman" w:cs="Times New Roman"/>
          <w:i/>
          <w:sz w:val="24"/>
          <w:szCs w:val="24"/>
        </w:rPr>
        <w:t>ata</w:t>
      </w:r>
      <w:r w:rsidR="00F2218E">
        <w:rPr>
          <w:rFonts w:ascii="Times New Roman" w:hAnsi="Times New Roman" w:cs="Times New Roman"/>
          <w:i/>
          <w:sz w:val="24"/>
          <w:szCs w:val="24"/>
        </w:rPr>
        <w:t>, Analytics</w:t>
      </w:r>
      <w:r w:rsidR="004D7BDA">
        <w:rPr>
          <w:rFonts w:ascii="Times New Roman" w:hAnsi="Times New Roman" w:cs="Times New Roman"/>
          <w:i/>
          <w:sz w:val="24"/>
          <w:szCs w:val="24"/>
        </w:rPr>
        <w:t>.</w:t>
      </w:r>
    </w:p>
    <w:p w:rsidR="00EE0704" w:rsidRDefault="00EE0704" w:rsidP="001C0B8E">
      <w:pPr>
        <w:pStyle w:val="Ttulo1"/>
        <w:spacing w:before="0" w:line="240" w:lineRule="auto"/>
        <w:contextualSpacing w:val="0"/>
        <w:rPr>
          <w:b/>
          <w:lang w:val="pt-BR"/>
        </w:rPr>
      </w:pPr>
      <w:bookmarkStart w:id="20" w:name="_Toc4584255"/>
    </w:p>
    <w:p w:rsidR="00AE16FA" w:rsidRPr="00122323" w:rsidRDefault="008D6915" w:rsidP="001C0B8E">
      <w:pPr>
        <w:pStyle w:val="Ttulo1"/>
        <w:spacing w:before="0" w:line="240" w:lineRule="auto"/>
        <w:contextualSpacing w:val="0"/>
        <w:rPr>
          <w:b/>
          <w:lang w:val="pt-BR"/>
        </w:rPr>
      </w:pPr>
      <w:r>
        <w:rPr>
          <w:b/>
          <w:lang w:val="pt-BR"/>
        </w:rPr>
        <w:t xml:space="preserve">1. </w:t>
      </w:r>
      <w:r w:rsidR="00927254" w:rsidRPr="00122323">
        <w:rPr>
          <w:b/>
          <w:lang w:val="pt-BR"/>
        </w:rPr>
        <w:t>INTRODUÇÃO</w:t>
      </w:r>
      <w:bookmarkEnd w:id="20"/>
    </w:p>
    <w:p w:rsidR="00AE23C2" w:rsidRPr="0008636C" w:rsidRDefault="00D577C4" w:rsidP="001C0B8E">
      <w:pPr>
        <w:spacing w:after="0" w:line="240" w:lineRule="auto"/>
        <w:jc w:val="both"/>
        <w:rPr>
          <w:rFonts w:ascii="Times New Roman" w:hAnsi="Times New Roman" w:cs="Times New Roman"/>
          <w:color w:val="FF0000"/>
          <w:sz w:val="24"/>
          <w:szCs w:val="24"/>
        </w:rPr>
      </w:pPr>
      <w:r w:rsidRPr="00D577C4">
        <w:rPr>
          <w:rFonts w:ascii="Times New Roman" w:hAnsi="Times New Roman" w:cs="Times New Roman"/>
          <w:sz w:val="24"/>
          <w:szCs w:val="24"/>
        </w:rPr>
        <w:t>A mobilidade urbana é um elemento explicativo essencial para entender questões urbanas, desde a dinâmica de valorização imobiliária (Heilmann, 2018; Fesselmeyer and Liu, 2018), da segregação urbana (Garcia-</w:t>
      </w:r>
      <w:r w:rsidR="00F2218E">
        <w:rPr>
          <w:rFonts w:ascii="Times New Roman" w:hAnsi="Times New Roman" w:cs="Times New Roman"/>
          <w:sz w:val="24"/>
          <w:szCs w:val="24"/>
        </w:rPr>
        <w:t>L</w:t>
      </w:r>
      <w:r w:rsidR="00F2218E" w:rsidRPr="00D577C4">
        <w:rPr>
          <w:rFonts w:ascii="Times New Roman" w:hAnsi="Times New Roman" w:cs="Times New Roman"/>
          <w:sz w:val="24"/>
          <w:szCs w:val="24"/>
        </w:rPr>
        <w:t>ópez</w:t>
      </w:r>
      <w:r w:rsidR="00432EC8">
        <w:rPr>
          <w:rFonts w:ascii="Times New Roman" w:hAnsi="Times New Roman" w:cs="Times New Roman"/>
          <w:sz w:val="24"/>
          <w:szCs w:val="24"/>
        </w:rPr>
        <w:t xml:space="preserve"> e</w:t>
      </w:r>
      <w:r w:rsidRPr="00D577C4">
        <w:rPr>
          <w:rFonts w:ascii="Times New Roman" w:hAnsi="Times New Roman" w:cs="Times New Roman"/>
          <w:sz w:val="24"/>
          <w:szCs w:val="24"/>
        </w:rPr>
        <w:t xml:space="preserve"> Moreno-monroy, 2018; Wang </w:t>
      </w:r>
      <w:r w:rsidR="00432EC8">
        <w:rPr>
          <w:rFonts w:ascii="Times New Roman" w:hAnsi="Times New Roman" w:cs="Times New Roman"/>
          <w:sz w:val="24"/>
          <w:szCs w:val="24"/>
        </w:rPr>
        <w:t>e</w:t>
      </w:r>
      <w:r w:rsidRPr="00D577C4">
        <w:rPr>
          <w:rFonts w:ascii="Times New Roman" w:hAnsi="Times New Roman" w:cs="Times New Roman"/>
          <w:sz w:val="24"/>
          <w:szCs w:val="24"/>
        </w:rPr>
        <w:t xml:space="preserve"> Mu, 2018; Tabuchi, 2019) e da própria estrutura urbana (Behrens et al.</w:t>
      </w:r>
      <w:r w:rsidR="00432EC8">
        <w:rPr>
          <w:rFonts w:ascii="Times New Roman" w:hAnsi="Times New Roman" w:cs="Times New Roman"/>
          <w:sz w:val="24"/>
          <w:szCs w:val="24"/>
        </w:rPr>
        <w:t>,</w:t>
      </w:r>
      <w:r w:rsidRPr="00D577C4">
        <w:rPr>
          <w:rFonts w:ascii="Times New Roman" w:hAnsi="Times New Roman" w:cs="Times New Roman"/>
          <w:sz w:val="24"/>
          <w:szCs w:val="24"/>
        </w:rPr>
        <w:t xml:space="preserve"> 2017). Um dos desafios em realizar estudos empíricos quantitativos de mobilidade é o custo, em tempo e recursos, para a produção de dados confiáveis e tempestivos. Uma referência metodológica nesse sentido são as pesquisas domiciliares de Origem e Destino, usadas não só para avaliar os fluxos de pessoas e recursos nas cidades, mas também as condições de realização desses fluxos e as condições socioeconômicas subjacentes aos comportamentos de mobilidade. Estudos extensos sobre mobilidade que utilizam essa abordagem são pouco frequentes devido a seu custo; assim os intervalos entre edições de pesquisas do gênero são relativamente longos. </w:t>
      </w:r>
      <w:r w:rsidR="00432EC8">
        <w:rPr>
          <w:rFonts w:ascii="Times New Roman" w:hAnsi="Times New Roman" w:cs="Times New Roman"/>
          <w:sz w:val="24"/>
          <w:szCs w:val="24"/>
        </w:rPr>
        <w:t>E</w:t>
      </w:r>
      <w:r w:rsidRPr="00D577C4">
        <w:rPr>
          <w:rFonts w:ascii="Times New Roman" w:hAnsi="Times New Roman" w:cs="Times New Roman"/>
          <w:sz w:val="24"/>
          <w:szCs w:val="24"/>
        </w:rPr>
        <w:t>stratégias de pesquisa alternativas, com tempestividade e confiabilidade satisfatória, são importantes. A simulação de dados</w:t>
      </w:r>
      <w:r w:rsidR="00432EC8">
        <w:rPr>
          <w:rFonts w:ascii="Times New Roman" w:hAnsi="Times New Roman" w:cs="Times New Roman"/>
          <w:sz w:val="24"/>
          <w:szCs w:val="24"/>
        </w:rPr>
        <w:t xml:space="preserve">, potencializada pelo advento do </w:t>
      </w:r>
      <w:r w:rsidR="001A28FA" w:rsidRPr="001A28FA">
        <w:rPr>
          <w:rFonts w:ascii="Times New Roman" w:hAnsi="Times New Roman" w:cs="Times New Roman"/>
          <w:i/>
          <w:sz w:val="24"/>
          <w:szCs w:val="24"/>
        </w:rPr>
        <w:t>Big Data Analytics</w:t>
      </w:r>
      <w:r w:rsidR="00432EC8">
        <w:rPr>
          <w:rFonts w:ascii="Times New Roman" w:hAnsi="Times New Roman" w:cs="Times New Roman"/>
          <w:sz w:val="24"/>
          <w:szCs w:val="24"/>
        </w:rPr>
        <w:t>,</w:t>
      </w:r>
      <w:r w:rsidRPr="00D577C4">
        <w:rPr>
          <w:rFonts w:ascii="Times New Roman" w:hAnsi="Times New Roman" w:cs="Times New Roman"/>
          <w:sz w:val="24"/>
          <w:szCs w:val="24"/>
        </w:rPr>
        <w:t xml:space="preserve"> é uma dessas</w:t>
      </w:r>
      <w:r w:rsidR="00432EC8">
        <w:rPr>
          <w:rFonts w:ascii="Times New Roman" w:hAnsi="Times New Roman" w:cs="Times New Roman"/>
          <w:sz w:val="24"/>
          <w:szCs w:val="24"/>
        </w:rPr>
        <w:t>. E</w:t>
      </w:r>
      <w:r w:rsidRPr="00D577C4">
        <w:rPr>
          <w:rFonts w:ascii="Times New Roman" w:hAnsi="Times New Roman" w:cs="Times New Roman"/>
          <w:sz w:val="24"/>
          <w:szCs w:val="24"/>
        </w:rPr>
        <w:t>la pode ser feita a partir de suposições acerca do comportamento gerador de viagens e das condições de mobilidade específicas (Tribby e Zandbergen, 2012)</w:t>
      </w:r>
      <w:r>
        <w:rPr>
          <w:rFonts w:ascii="Times New Roman" w:hAnsi="Times New Roman" w:cs="Times New Roman"/>
          <w:sz w:val="24"/>
          <w:szCs w:val="24"/>
        </w:rPr>
        <w:t xml:space="preserve">. </w:t>
      </w:r>
      <w:r w:rsidRPr="00D577C4">
        <w:rPr>
          <w:rFonts w:ascii="Times New Roman" w:hAnsi="Times New Roman" w:cs="Times New Roman"/>
          <w:sz w:val="24"/>
          <w:szCs w:val="24"/>
        </w:rPr>
        <w:t xml:space="preserve">Uma das desvantagens dessa abordagem é que é preciso assumir uma certa racionalidade dos agentes em movimento e certos comportamentos podem introduzir viéses importantes e ignorar tipos específicos de mobilidade (Kwan, 1998) nas simulações de origem e destino. Porém, abordagens que levem </w:t>
      </w:r>
      <w:r w:rsidRPr="00D577C4">
        <w:rPr>
          <w:rFonts w:ascii="Times New Roman" w:hAnsi="Times New Roman" w:cs="Times New Roman"/>
          <w:sz w:val="24"/>
          <w:szCs w:val="24"/>
        </w:rPr>
        <w:lastRenderedPageBreak/>
        <w:t>em consideração muitos fatores na previsão da mobilidade podem gerar modelos extremamente complexos. O presente trabalho busca explorar uma alternativa simples</w:t>
      </w:r>
      <w:r w:rsidR="00432EC8">
        <w:rPr>
          <w:rFonts w:ascii="Times New Roman" w:hAnsi="Times New Roman" w:cs="Times New Roman"/>
          <w:sz w:val="24"/>
          <w:szCs w:val="24"/>
        </w:rPr>
        <w:t xml:space="preserve"> e robusta</w:t>
      </w:r>
      <w:r w:rsidRPr="00D577C4">
        <w:rPr>
          <w:rFonts w:ascii="Times New Roman" w:hAnsi="Times New Roman" w:cs="Times New Roman"/>
          <w:sz w:val="24"/>
          <w:szCs w:val="24"/>
        </w:rPr>
        <w:t xml:space="preserve">, </w:t>
      </w:r>
      <w:r w:rsidR="00432EC8">
        <w:rPr>
          <w:rFonts w:ascii="Times New Roman" w:hAnsi="Times New Roman" w:cs="Times New Roman"/>
          <w:sz w:val="24"/>
          <w:szCs w:val="24"/>
        </w:rPr>
        <w:t>através de</w:t>
      </w:r>
      <w:r w:rsidRPr="00D577C4">
        <w:rPr>
          <w:rFonts w:ascii="Times New Roman" w:hAnsi="Times New Roman" w:cs="Times New Roman"/>
          <w:sz w:val="24"/>
          <w:szCs w:val="24"/>
        </w:rPr>
        <w:t xml:space="preserve"> ferramentas de </w:t>
      </w:r>
      <w:r w:rsidR="001A28FA" w:rsidRPr="001A28FA">
        <w:rPr>
          <w:rFonts w:ascii="Times New Roman" w:hAnsi="Times New Roman" w:cs="Times New Roman"/>
          <w:i/>
          <w:sz w:val="24"/>
          <w:szCs w:val="24"/>
        </w:rPr>
        <w:t>Big Data Analytics</w:t>
      </w:r>
      <w:r w:rsidRPr="00D577C4">
        <w:rPr>
          <w:rFonts w:ascii="Times New Roman" w:hAnsi="Times New Roman" w:cs="Times New Roman"/>
          <w:sz w:val="24"/>
          <w:szCs w:val="24"/>
        </w:rPr>
        <w:t>, para simular os tempos de mobilidade, de forma a comparar a mobilidade do transporte privado e do transporte público.</w:t>
      </w:r>
    </w:p>
    <w:p w:rsidR="00B73193" w:rsidRPr="00B73193" w:rsidRDefault="008D6915" w:rsidP="001C0B8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rsidR="00B73193" w:rsidRDefault="00D577C4" w:rsidP="001C0B8E">
      <w:pPr>
        <w:spacing w:after="0" w:line="240" w:lineRule="auto"/>
        <w:jc w:val="both"/>
        <w:rPr>
          <w:rFonts w:ascii="Times New Roman" w:hAnsi="Times New Roman" w:cs="Times New Roman"/>
          <w:b/>
          <w:sz w:val="24"/>
          <w:szCs w:val="24"/>
        </w:rPr>
      </w:pPr>
      <w:r w:rsidRPr="00D577C4">
        <w:rPr>
          <w:rFonts w:ascii="Times New Roman" w:hAnsi="Times New Roman" w:cs="Times New Roman"/>
          <w:sz w:val="24"/>
          <w:szCs w:val="24"/>
        </w:rPr>
        <w:t xml:space="preserve">O trabalho buscou comparar o modal </w:t>
      </w:r>
      <w:r w:rsidR="00432EC8">
        <w:rPr>
          <w:rFonts w:ascii="Times New Roman" w:hAnsi="Times New Roman" w:cs="Times New Roman"/>
          <w:sz w:val="24"/>
          <w:szCs w:val="24"/>
        </w:rPr>
        <w:t xml:space="preserve">de transporte </w:t>
      </w:r>
      <w:r w:rsidRPr="00D577C4">
        <w:rPr>
          <w:rFonts w:ascii="Times New Roman" w:hAnsi="Times New Roman" w:cs="Times New Roman"/>
          <w:sz w:val="24"/>
          <w:szCs w:val="24"/>
        </w:rPr>
        <w:t xml:space="preserve">privado com o modal </w:t>
      </w:r>
      <w:r w:rsidR="00432EC8">
        <w:rPr>
          <w:rFonts w:ascii="Times New Roman" w:hAnsi="Times New Roman" w:cs="Times New Roman"/>
          <w:sz w:val="24"/>
          <w:szCs w:val="24"/>
        </w:rPr>
        <w:t xml:space="preserve">de transporte </w:t>
      </w:r>
      <w:r w:rsidRPr="00D577C4">
        <w:rPr>
          <w:rFonts w:ascii="Times New Roman" w:hAnsi="Times New Roman" w:cs="Times New Roman"/>
          <w:sz w:val="24"/>
          <w:szCs w:val="24"/>
        </w:rPr>
        <w:t>públi</w:t>
      </w:r>
      <w:r w:rsidR="00432EC8">
        <w:rPr>
          <w:rFonts w:ascii="Times New Roman" w:hAnsi="Times New Roman" w:cs="Times New Roman"/>
          <w:sz w:val="24"/>
          <w:szCs w:val="24"/>
        </w:rPr>
        <w:t>co</w:t>
      </w:r>
      <w:r w:rsidRPr="00D577C4">
        <w:rPr>
          <w:rFonts w:ascii="Times New Roman" w:hAnsi="Times New Roman" w:cs="Times New Roman"/>
          <w:sz w:val="24"/>
          <w:szCs w:val="24"/>
        </w:rPr>
        <w:t>, explicitando o custo temporal relativo do transporte público. A partir d</w:t>
      </w:r>
      <w:r w:rsidR="00432EC8">
        <w:rPr>
          <w:rFonts w:ascii="Times New Roman" w:hAnsi="Times New Roman" w:cs="Times New Roman"/>
          <w:sz w:val="24"/>
          <w:szCs w:val="24"/>
        </w:rPr>
        <w:t>o uso</w:t>
      </w:r>
      <w:r w:rsidRPr="00D577C4">
        <w:rPr>
          <w:rFonts w:ascii="Times New Roman" w:hAnsi="Times New Roman" w:cs="Times New Roman"/>
          <w:sz w:val="24"/>
          <w:szCs w:val="24"/>
        </w:rPr>
        <w:t xml:space="preserve"> da </w:t>
      </w:r>
      <w:r w:rsidR="00432EC8">
        <w:rPr>
          <w:rFonts w:ascii="Times New Roman" w:hAnsi="Times New Roman" w:cs="Times New Roman"/>
          <w:sz w:val="24"/>
          <w:szCs w:val="24"/>
        </w:rPr>
        <w:t xml:space="preserve">interface de programação (ou doravante </w:t>
      </w:r>
      <w:r w:rsidRPr="00D577C4">
        <w:rPr>
          <w:rFonts w:ascii="Times New Roman" w:hAnsi="Times New Roman" w:cs="Times New Roman"/>
          <w:sz w:val="24"/>
          <w:szCs w:val="24"/>
        </w:rPr>
        <w:t>API</w:t>
      </w:r>
      <w:r w:rsidR="00432EC8">
        <w:rPr>
          <w:rFonts w:ascii="Times New Roman" w:hAnsi="Times New Roman" w:cs="Times New Roman"/>
          <w:sz w:val="24"/>
          <w:szCs w:val="24"/>
        </w:rPr>
        <w:t xml:space="preserve">, tradicional acrônimo para </w:t>
      </w:r>
      <w:r w:rsidR="001A28FA" w:rsidRPr="001A28FA">
        <w:rPr>
          <w:rFonts w:ascii="Times New Roman" w:hAnsi="Times New Roman" w:cs="Times New Roman"/>
          <w:i/>
          <w:sz w:val="24"/>
          <w:szCs w:val="24"/>
        </w:rPr>
        <w:t>Application</w:t>
      </w:r>
      <w:r w:rsidR="001D07BB">
        <w:rPr>
          <w:rFonts w:ascii="Times New Roman" w:hAnsi="Times New Roman" w:cs="Times New Roman"/>
          <w:i/>
          <w:sz w:val="24"/>
          <w:szCs w:val="24"/>
        </w:rPr>
        <w:t xml:space="preserve"> </w:t>
      </w:r>
      <w:r w:rsidR="001A28FA" w:rsidRPr="001A28FA">
        <w:rPr>
          <w:rFonts w:ascii="Times New Roman" w:hAnsi="Times New Roman" w:cs="Times New Roman"/>
          <w:i/>
          <w:sz w:val="24"/>
          <w:szCs w:val="24"/>
        </w:rPr>
        <w:t>Programming Interface</w:t>
      </w:r>
      <w:r w:rsidR="00432EC8">
        <w:rPr>
          <w:rFonts w:ascii="Times New Roman" w:hAnsi="Times New Roman" w:cs="Times New Roman"/>
          <w:sz w:val="24"/>
          <w:szCs w:val="24"/>
        </w:rPr>
        <w:t xml:space="preserve">) </w:t>
      </w:r>
      <w:r w:rsidRPr="00D577C4">
        <w:rPr>
          <w:rFonts w:ascii="Times New Roman" w:hAnsi="Times New Roman" w:cs="Times New Roman"/>
          <w:sz w:val="24"/>
          <w:szCs w:val="24"/>
        </w:rPr>
        <w:t xml:space="preserve">do Google Maps, foram simuladas </w:t>
      </w:r>
      <w:r w:rsidR="00AB6179">
        <w:rPr>
          <w:rFonts w:ascii="Times New Roman" w:hAnsi="Times New Roman" w:cs="Times New Roman"/>
          <w:sz w:val="24"/>
          <w:szCs w:val="24"/>
          <w:highlight w:val="yellow"/>
        </w:rPr>
        <w:t xml:space="preserve"> 128.700</w:t>
      </w:r>
      <w:r w:rsidR="001A28FA" w:rsidRPr="001A28FA">
        <w:rPr>
          <w:rFonts w:ascii="Times New Roman" w:hAnsi="Times New Roman" w:cs="Times New Roman"/>
          <w:sz w:val="24"/>
          <w:szCs w:val="24"/>
          <w:highlight w:val="yellow"/>
        </w:rPr>
        <w:t xml:space="preserve"> viagens</w:t>
      </w:r>
      <w:r w:rsidRPr="00D577C4">
        <w:rPr>
          <w:rFonts w:ascii="Times New Roman" w:hAnsi="Times New Roman" w:cs="Times New Roman"/>
          <w:sz w:val="24"/>
          <w:szCs w:val="24"/>
        </w:rPr>
        <w:t xml:space="preserve"> </w:t>
      </w:r>
      <w:r w:rsidR="00AB6179">
        <w:rPr>
          <w:rFonts w:ascii="Times New Roman" w:hAnsi="Times New Roman" w:cs="Times New Roman"/>
          <w:sz w:val="24"/>
          <w:szCs w:val="24"/>
        </w:rPr>
        <w:t xml:space="preserve">para cada um </w:t>
      </w:r>
      <w:r w:rsidRPr="00D577C4">
        <w:rPr>
          <w:rFonts w:ascii="Times New Roman" w:hAnsi="Times New Roman" w:cs="Times New Roman"/>
          <w:sz w:val="24"/>
          <w:szCs w:val="24"/>
        </w:rPr>
        <w:t>dos dois modais de transporte</w:t>
      </w:r>
      <w:r w:rsidR="00AB6179">
        <w:rPr>
          <w:rFonts w:ascii="Times New Roman" w:hAnsi="Times New Roman" w:cs="Times New Roman"/>
          <w:sz w:val="24"/>
          <w:szCs w:val="24"/>
        </w:rPr>
        <w:t xml:space="preserve"> - para as viagens de transporte público foi registrada uma perda de 1,53% das viagens por falta de rotas disponíveis pela API</w:t>
      </w:r>
      <w:r w:rsidRPr="00D577C4">
        <w:rPr>
          <w:rFonts w:ascii="Times New Roman" w:hAnsi="Times New Roman" w:cs="Times New Roman"/>
          <w:sz w:val="24"/>
          <w:szCs w:val="24"/>
        </w:rPr>
        <w:t xml:space="preserve">. A comparação das viagens foi analisada a partir de visualizações e modelagens espaciais para verificar a estrutura dos dados simulados – procurando caracterizar possíveis vieses na simulação – e as dependências dos dados em relação </w:t>
      </w:r>
      <w:r w:rsidR="00D829AE">
        <w:rPr>
          <w:rFonts w:ascii="Times New Roman" w:hAnsi="Times New Roman" w:cs="Times New Roman"/>
          <w:sz w:val="24"/>
          <w:szCs w:val="24"/>
        </w:rPr>
        <w:t>a</w:t>
      </w:r>
      <w:r w:rsidRPr="00D577C4">
        <w:rPr>
          <w:rFonts w:ascii="Times New Roman" w:hAnsi="Times New Roman" w:cs="Times New Roman"/>
          <w:sz w:val="24"/>
          <w:szCs w:val="24"/>
        </w:rPr>
        <w:t>variáveis socioeconômicas e de infraestrutura de transporte, com o intuito de validar a relação dos dados simulados às variáveis físico-sociais do município de São Paulo.</w:t>
      </w:r>
    </w:p>
    <w:p w:rsidR="00B73193" w:rsidRPr="00B73193" w:rsidRDefault="008D6915" w:rsidP="001C0B8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p>
    <w:p w:rsidR="00BB3DB7" w:rsidRPr="00D577C4" w:rsidRDefault="00D577C4" w:rsidP="001C0B8E">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 xml:space="preserve">Diante de novas estratégias de pesquisa, ainda é preciso ter em mente que a realização de qualquer pesquisa requer capacidade estatística instalada (Dargent et al., 2018), o que não é o caso para muitos dos países ou regiões que necessitam com urgência de dados para auxiliar na produção de suas cidades (Letouzé e Jütting, 2014). Há ao mesmo tempo uma discussão sobre o quanto as estatísticas existentes são capazes de atender as necessidades de quem necessita desses dados </w:t>
      </w:r>
      <w:r w:rsidR="00D829AE">
        <w:rPr>
          <w:rFonts w:ascii="Times New Roman" w:hAnsi="Times New Roman" w:cs="Times New Roman"/>
          <w:sz w:val="24"/>
          <w:szCs w:val="24"/>
        </w:rPr>
        <w:t>–</w:t>
      </w:r>
      <w:r w:rsidRPr="00D577C4">
        <w:rPr>
          <w:rFonts w:ascii="Times New Roman" w:hAnsi="Times New Roman" w:cs="Times New Roman"/>
          <w:sz w:val="24"/>
          <w:szCs w:val="24"/>
        </w:rPr>
        <w:t xml:space="preserve"> devido a sua tempestividade ou precisão. Letouzé e Jütting (2014) discutem uma “desilusão estatística”: há um descontentamento com a capacidade das burocracias estatais em produzir estatísticas confiáveis e relevantes, ao mesmo tempo que em países pobres e em desenvolvimento essa desilusão está associada a baixa capacidade estatística existente. À fragilidade institucional se soma o desafio da crescente produção de dados e das novas formas de análises estatísticas que acompanham essa nova geração de produção de dados, chamada de </w:t>
      </w:r>
      <w:r w:rsidR="001A28FA" w:rsidRPr="001A28FA">
        <w:rPr>
          <w:rFonts w:ascii="Times New Roman" w:hAnsi="Times New Roman" w:cs="Times New Roman"/>
          <w:i/>
          <w:sz w:val="24"/>
          <w:szCs w:val="24"/>
        </w:rPr>
        <w:t>Big Data</w:t>
      </w:r>
      <w:r w:rsidRPr="00D577C4">
        <w:rPr>
          <w:rFonts w:ascii="Times New Roman" w:hAnsi="Times New Roman" w:cs="Times New Roman"/>
          <w:sz w:val="24"/>
          <w:szCs w:val="24"/>
        </w:rPr>
        <w:t xml:space="preserve">; constituí-se uma dupla camada de desafios para países emergentes. Nesse sentido, a aproximação de estratégias de </w:t>
      </w:r>
      <w:r w:rsidR="001A28FA" w:rsidRPr="001A28FA">
        <w:rPr>
          <w:rFonts w:ascii="Times New Roman" w:hAnsi="Times New Roman" w:cs="Times New Roman"/>
          <w:i/>
          <w:sz w:val="24"/>
          <w:szCs w:val="24"/>
        </w:rPr>
        <w:t>Big Data</w:t>
      </w:r>
      <w:r w:rsidR="00D829AE">
        <w:rPr>
          <w:rFonts w:ascii="Times New Roman" w:hAnsi="Times New Roman" w:cs="Times New Roman"/>
          <w:sz w:val="24"/>
          <w:szCs w:val="24"/>
        </w:rPr>
        <w:t xml:space="preserve"> (recentemente ressignificada com a adoção do termo completo </w:t>
      </w:r>
      <w:r w:rsidR="001A28FA" w:rsidRPr="001A28FA">
        <w:rPr>
          <w:rFonts w:ascii="Times New Roman" w:hAnsi="Times New Roman" w:cs="Times New Roman"/>
          <w:i/>
          <w:sz w:val="24"/>
          <w:szCs w:val="24"/>
        </w:rPr>
        <w:t>Big Data Analytics</w:t>
      </w:r>
      <w:r w:rsidR="00D829AE">
        <w:rPr>
          <w:rFonts w:ascii="Times New Roman" w:hAnsi="Times New Roman" w:cs="Times New Roman"/>
          <w:sz w:val="24"/>
          <w:szCs w:val="24"/>
        </w:rPr>
        <w:t>, dotando-o de competências analíticas)</w:t>
      </w:r>
      <w:r w:rsidR="00AB6179">
        <w:rPr>
          <w:rFonts w:ascii="Times New Roman" w:hAnsi="Times New Roman" w:cs="Times New Roman"/>
          <w:sz w:val="24"/>
          <w:szCs w:val="24"/>
        </w:rPr>
        <w:t xml:space="preserve"> </w:t>
      </w:r>
      <w:r>
        <w:rPr>
          <w:rFonts w:ascii="Times New Roman" w:hAnsi="Times New Roman" w:cs="Times New Roman"/>
          <w:sz w:val="24"/>
          <w:szCs w:val="24"/>
        </w:rPr>
        <w:t>a</w:t>
      </w:r>
      <w:r w:rsidRPr="00D577C4">
        <w:rPr>
          <w:rFonts w:ascii="Times New Roman" w:hAnsi="Times New Roman" w:cs="Times New Roman"/>
          <w:sz w:val="24"/>
          <w:szCs w:val="24"/>
        </w:rPr>
        <w:t>os já tradicionais estudos de mobilidade representa um passo na construção de dados mais acurados paras as intervenções urbanas.</w:t>
      </w:r>
    </w:p>
    <w:p w:rsidR="00091731" w:rsidRDefault="0024181C" w:rsidP="009E54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21" w:name="_Toc4584265"/>
    </w:p>
    <w:p w:rsidR="0024181C" w:rsidRPr="0024181C" w:rsidRDefault="0024181C" w:rsidP="009E543A">
      <w:pPr>
        <w:spacing w:after="0" w:line="240" w:lineRule="auto"/>
        <w:jc w:val="both"/>
        <w:rPr>
          <w:rFonts w:ascii="Times New Roman" w:hAnsi="Times New Roman" w:cs="Times New Roman"/>
          <w:b/>
          <w:sz w:val="24"/>
          <w:szCs w:val="24"/>
        </w:rPr>
      </w:pPr>
      <w:r w:rsidRPr="0024181C">
        <w:rPr>
          <w:rFonts w:ascii="Times New Roman" w:hAnsi="Times New Roman" w:cs="Times New Roman"/>
          <w:b/>
          <w:sz w:val="24"/>
          <w:szCs w:val="24"/>
        </w:rPr>
        <w:t>2.1.</w:t>
      </w:r>
      <w:r w:rsidR="00D577C4">
        <w:rPr>
          <w:rFonts w:ascii="Times New Roman" w:hAnsi="Times New Roman" w:cs="Times New Roman"/>
          <w:b/>
          <w:i/>
          <w:sz w:val="24"/>
          <w:szCs w:val="24"/>
        </w:rPr>
        <w:t>Big Data</w:t>
      </w:r>
    </w:p>
    <w:p w:rsidR="00D829AE" w:rsidRDefault="00D577C4" w:rsidP="009E543A">
      <w:pPr>
        <w:spacing w:after="0" w:line="240" w:lineRule="auto"/>
        <w:jc w:val="both"/>
        <w:rPr>
          <w:rFonts w:ascii="Times New Roman" w:hAnsi="Times New Roman" w:cs="Times New Roman"/>
          <w:iCs/>
          <w:sz w:val="24"/>
          <w:szCs w:val="24"/>
        </w:rPr>
      </w:pPr>
      <w:r w:rsidRPr="00D577C4">
        <w:rPr>
          <w:rFonts w:ascii="Times New Roman" w:hAnsi="Times New Roman" w:cs="Times New Roman"/>
          <w:iCs/>
          <w:sz w:val="24"/>
          <w:szCs w:val="24"/>
        </w:rPr>
        <w:t xml:space="preserve">Mas em que consiste o movimento 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Uma das primeiras definições 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está relacionada às características dos dados envolvidos. O aumento da produção, capacidade de armazenamento e processamento de dados gerou uma grande potencialidade de aplicações analíticas. A princípios são três as dimensões definidoras dos dados envolvidos: Volume, Velocidade e Variedade (McAfee et al., 2012; Gandomi e Haider, 2015). Ainda nessa direção existem definições que destacam outras características dos dados usados: Veracidade (em relação a dados como o estado socioemocional de usuários de redes sociais); Variabilidade e Complexidade (variabilidade em relação aos ritmos do fluxo de dados e complexidade em relação ao uso de diversas fontes para os dados); e Valor (</w:t>
      </w:r>
      <w:r w:rsidR="00D829AE">
        <w:rPr>
          <w:rFonts w:ascii="Times New Roman" w:hAnsi="Times New Roman" w:cs="Times New Roman"/>
          <w:iCs/>
          <w:sz w:val="24"/>
          <w:szCs w:val="24"/>
        </w:rPr>
        <w:t>e</w:t>
      </w:r>
      <w:r w:rsidR="00D829AE" w:rsidRPr="00D577C4">
        <w:rPr>
          <w:rFonts w:ascii="Times New Roman" w:hAnsi="Times New Roman" w:cs="Times New Roman"/>
          <w:iCs/>
          <w:sz w:val="24"/>
          <w:szCs w:val="24"/>
        </w:rPr>
        <w:t xml:space="preserve">m </w:t>
      </w:r>
      <w:r w:rsidRPr="00D577C4">
        <w:rPr>
          <w:rFonts w:ascii="Times New Roman" w:hAnsi="Times New Roman" w:cs="Times New Roman"/>
          <w:iCs/>
          <w:sz w:val="24"/>
          <w:szCs w:val="24"/>
        </w:rPr>
        <w:t xml:space="preserve">relação ao baixo valor de um dado singular em comparação com o valor do agregado de dados) (Gandomi e Haider, 2015). </w:t>
      </w:r>
    </w:p>
    <w:p w:rsidR="00E3632F" w:rsidRPr="00D577C4" w:rsidRDefault="00D829AE" w:rsidP="009E543A">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Por outro lado, e</w:t>
      </w:r>
      <w:r w:rsidR="00D577C4" w:rsidRPr="00D577C4">
        <w:rPr>
          <w:rFonts w:ascii="Times New Roman" w:hAnsi="Times New Roman" w:cs="Times New Roman"/>
          <w:iCs/>
          <w:sz w:val="24"/>
          <w:szCs w:val="24"/>
        </w:rPr>
        <w:t xml:space="preserve">xistem definições de </w:t>
      </w:r>
      <w:r w:rsidR="001A28FA" w:rsidRPr="001A28FA">
        <w:rPr>
          <w:rFonts w:ascii="Times New Roman" w:hAnsi="Times New Roman" w:cs="Times New Roman"/>
          <w:i/>
          <w:iCs/>
          <w:sz w:val="24"/>
          <w:szCs w:val="24"/>
        </w:rPr>
        <w:t>Big Data</w:t>
      </w:r>
      <w:r>
        <w:rPr>
          <w:rFonts w:ascii="Times New Roman" w:hAnsi="Times New Roman" w:cs="Times New Roman"/>
          <w:iCs/>
          <w:sz w:val="24"/>
          <w:szCs w:val="24"/>
        </w:rPr>
        <w:t>que</w:t>
      </w:r>
      <w:r w:rsidR="00D577C4" w:rsidRPr="00D577C4">
        <w:rPr>
          <w:rFonts w:ascii="Times New Roman" w:hAnsi="Times New Roman" w:cs="Times New Roman"/>
          <w:iCs/>
          <w:sz w:val="24"/>
          <w:szCs w:val="24"/>
        </w:rPr>
        <w:t xml:space="preserve"> part</w:t>
      </w:r>
      <w:r>
        <w:rPr>
          <w:rFonts w:ascii="Times New Roman" w:hAnsi="Times New Roman" w:cs="Times New Roman"/>
          <w:iCs/>
          <w:sz w:val="24"/>
          <w:szCs w:val="24"/>
        </w:rPr>
        <w:t>em</w:t>
      </w:r>
      <w:r w:rsidR="00D577C4" w:rsidRPr="00D577C4">
        <w:rPr>
          <w:rFonts w:ascii="Times New Roman" w:hAnsi="Times New Roman" w:cs="Times New Roman"/>
          <w:iCs/>
          <w:sz w:val="24"/>
          <w:szCs w:val="24"/>
        </w:rPr>
        <w:t xml:space="preserve"> de outros pressupostos. Letouzé e Jütting (2014) definem o movimento a partir de características sociológicas. Os conceitos definidores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seriam três Cs</w:t>
      </w:r>
      <w:r>
        <w:rPr>
          <w:rFonts w:ascii="Times New Roman" w:hAnsi="Times New Roman" w:cs="Times New Roman"/>
          <w:iCs/>
          <w:sz w:val="24"/>
          <w:szCs w:val="24"/>
        </w:rPr>
        <w:t xml:space="preserve"> –</w:t>
      </w:r>
      <w:r w:rsidR="001A28FA" w:rsidRPr="001A28FA">
        <w:rPr>
          <w:rFonts w:ascii="Times New Roman" w:hAnsi="Times New Roman" w:cs="Times New Roman"/>
          <w:i/>
          <w:iCs/>
          <w:sz w:val="24"/>
          <w:szCs w:val="24"/>
        </w:rPr>
        <w:t xml:space="preserve">digital </w:t>
      </w:r>
      <w:r w:rsidR="00D577C4" w:rsidRPr="00D577C4">
        <w:rPr>
          <w:rFonts w:ascii="Times New Roman" w:hAnsi="Times New Roman" w:cs="Times New Roman"/>
          <w:iCs/>
          <w:sz w:val="24"/>
          <w:szCs w:val="24"/>
        </w:rPr>
        <w:t>“Crumbs”</w:t>
      </w:r>
      <w:r>
        <w:rPr>
          <w:rFonts w:ascii="Times New Roman" w:hAnsi="Times New Roman" w:cs="Times New Roman"/>
          <w:iCs/>
          <w:sz w:val="24"/>
          <w:szCs w:val="24"/>
        </w:rPr>
        <w:t xml:space="preserve"> (ou migalhas digitais, do inglês)</w:t>
      </w:r>
      <w:r w:rsidR="00D577C4" w:rsidRPr="00D577C4">
        <w:rPr>
          <w:rFonts w:ascii="Times New Roman" w:hAnsi="Times New Roman" w:cs="Times New Roman"/>
          <w:iCs/>
          <w:sz w:val="24"/>
          <w:szCs w:val="24"/>
        </w:rPr>
        <w:t xml:space="preserve">: a </w:t>
      </w:r>
      <w:r w:rsidR="00D577C4" w:rsidRPr="00D577C4">
        <w:rPr>
          <w:rFonts w:ascii="Times New Roman" w:hAnsi="Times New Roman" w:cs="Times New Roman"/>
          <w:iCs/>
          <w:sz w:val="24"/>
          <w:szCs w:val="24"/>
        </w:rPr>
        <w:lastRenderedPageBreak/>
        <w:t>natureza dos dados, gerados como rastros de atividade humana dentro da rede (como o comportamento em redes sociais); “Capacities”</w:t>
      </w:r>
      <w:r>
        <w:rPr>
          <w:rFonts w:ascii="Times New Roman" w:hAnsi="Times New Roman" w:cs="Times New Roman"/>
          <w:iCs/>
          <w:sz w:val="24"/>
          <w:szCs w:val="24"/>
        </w:rPr>
        <w:t xml:space="preserve"> (ou capacidades)</w:t>
      </w:r>
      <w:r w:rsidR="00D577C4" w:rsidRPr="00D577C4">
        <w:rPr>
          <w:rFonts w:ascii="Times New Roman" w:hAnsi="Times New Roman" w:cs="Times New Roman"/>
          <w:iCs/>
          <w:sz w:val="24"/>
          <w:szCs w:val="24"/>
        </w:rPr>
        <w:t>: as técnicas envolvidas na geração de “insights” a partir desses dados; e “Communities”</w:t>
      </w:r>
      <w:r>
        <w:rPr>
          <w:rFonts w:ascii="Times New Roman" w:hAnsi="Times New Roman" w:cs="Times New Roman"/>
          <w:iCs/>
          <w:sz w:val="24"/>
          <w:szCs w:val="24"/>
        </w:rPr>
        <w:t xml:space="preserve"> (ou comunidades)</w:t>
      </w:r>
      <w:r w:rsidR="00D577C4" w:rsidRPr="00D577C4">
        <w:rPr>
          <w:rFonts w:ascii="Times New Roman" w:hAnsi="Times New Roman" w:cs="Times New Roman"/>
          <w:iCs/>
          <w:sz w:val="24"/>
          <w:szCs w:val="24"/>
        </w:rPr>
        <w:t xml:space="preserve">: </w:t>
      </w:r>
      <w:r>
        <w:rPr>
          <w:rFonts w:ascii="Times New Roman" w:hAnsi="Times New Roman" w:cs="Times New Roman"/>
          <w:iCs/>
          <w:sz w:val="24"/>
          <w:szCs w:val="24"/>
        </w:rPr>
        <w:t>a</w:t>
      </w:r>
      <w:r w:rsidR="00D577C4" w:rsidRPr="00D577C4">
        <w:rPr>
          <w:rFonts w:ascii="Times New Roman" w:hAnsi="Times New Roman" w:cs="Times New Roman"/>
          <w:iCs/>
          <w:sz w:val="24"/>
          <w:szCs w:val="24"/>
        </w:rPr>
        <w:t xml:space="preserve">s comunidades específicas que dominam essas técnicas e desenvolvem essas aplicações, que incluem tanto as comunidades de </w:t>
      </w:r>
      <w:r w:rsidR="001A28FA" w:rsidRPr="001A28FA">
        <w:rPr>
          <w:rFonts w:ascii="Times New Roman" w:hAnsi="Times New Roman" w:cs="Times New Roman"/>
          <w:i/>
          <w:iCs/>
          <w:sz w:val="24"/>
          <w:szCs w:val="24"/>
        </w:rPr>
        <w:t>softwares</w:t>
      </w:r>
      <w:r w:rsidR="00D577C4" w:rsidRPr="00D577C4">
        <w:rPr>
          <w:rFonts w:ascii="Times New Roman" w:hAnsi="Times New Roman" w:cs="Times New Roman"/>
          <w:iCs/>
          <w:sz w:val="24"/>
          <w:szCs w:val="24"/>
        </w:rPr>
        <w:t xml:space="preserve"> abertos </w:t>
      </w:r>
      <w:r>
        <w:rPr>
          <w:rFonts w:ascii="Times New Roman" w:hAnsi="Times New Roman" w:cs="Times New Roman"/>
          <w:iCs/>
          <w:sz w:val="24"/>
          <w:szCs w:val="24"/>
        </w:rPr>
        <w:t>a</w:t>
      </w:r>
      <w:r w:rsidR="00D577C4" w:rsidRPr="00D577C4">
        <w:rPr>
          <w:rFonts w:ascii="Times New Roman" w:hAnsi="Times New Roman" w:cs="Times New Roman"/>
          <w:iCs/>
          <w:sz w:val="24"/>
          <w:szCs w:val="24"/>
        </w:rPr>
        <w:t xml:space="preserve">grupos dentro dos setores privado e de inteligência. Outras definições partem ainda de critérios voltados à implementação de sistemas, com a classificação de arquiteturas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(Pääkkönen e Pakkala, 2015). A relação entre as estatísticas oficiais e 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pode ser vista como representativa do conflito sobre a capacidade do Estado de fornecer dados ágeis e úteis. Por um lado, 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é capaz de produzir informações a partir de dados produzidos em tempo real, coletados autonomamente de diversas fontes. É possível, a partir dessa capacidade, tentar reproduzir os indicadores oficiais já existentes, ou outros, mais granulares e inteligentes. Em sociedades com a infraestrutura de comunicação e recursos humanos capacitados para isso, essas estratégias prometem reduzir o custo de produção de indicadores sem perda de qualidade. Letouzé e Jütting (2014) argumentam que a responsabilidade das agências oficiais, ao produzir os dados oficiais, não é só de gerar informações úteis: </w:t>
      </w:r>
      <w:r>
        <w:rPr>
          <w:rFonts w:ascii="Times New Roman" w:hAnsi="Times New Roman" w:cs="Times New Roman"/>
          <w:iCs/>
          <w:sz w:val="24"/>
          <w:szCs w:val="24"/>
        </w:rPr>
        <w:t>e</w:t>
      </w:r>
      <w:r w:rsidRPr="00D577C4">
        <w:rPr>
          <w:rFonts w:ascii="Times New Roman" w:hAnsi="Times New Roman" w:cs="Times New Roman"/>
          <w:iCs/>
          <w:sz w:val="24"/>
          <w:szCs w:val="24"/>
        </w:rPr>
        <w:t xml:space="preserve">las </w:t>
      </w:r>
      <w:r w:rsidR="00D577C4" w:rsidRPr="00D577C4">
        <w:rPr>
          <w:rFonts w:ascii="Times New Roman" w:hAnsi="Times New Roman" w:cs="Times New Roman"/>
          <w:iCs/>
          <w:sz w:val="24"/>
          <w:szCs w:val="24"/>
        </w:rPr>
        <w:t xml:space="preserve">têm a função de produzir conhecimento sobre a sociedade. Além disso, elas são responsáveis por constituir um espaço deliberativo sobre o que merece ser medido na sociedade. </w:t>
      </w:r>
      <w:r w:rsidRPr="00D577C4">
        <w:rPr>
          <w:rFonts w:ascii="Times New Roman" w:hAnsi="Times New Roman" w:cs="Times New Roman"/>
          <w:iCs/>
          <w:sz w:val="24"/>
          <w:szCs w:val="24"/>
        </w:rPr>
        <w:t>Nes</w:t>
      </w:r>
      <w:r>
        <w:rPr>
          <w:rFonts w:ascii="Times New Roman" w:hAnsi="Times New Roman" w:cs="Times New Roman"/>
          <w:iCs/>
          <w:sz w:val="24"/>
          <w:szCs w:val="24"/>
        </w:rPr>
        <w:t>t</w:t>
      </w:r>
      <w:r w:rsidRPr="00D577C4">
        <w:rPr>
          <w:rFonts w:ascii="Times New Roman" w:hAnsi="Times New Roman" w:cs="Times New Roman"/>
          <w:iCs/>
          <w:sz w:val="24"/>
          <w:szCs w:val="24"/>
        </w:rPr>
        <w:t xml:space="preserve">e </w:t>
      </w:r>
      <w:r w:rsidR="00D577C4" w:rsidRPr="00D577C4">
        <w:rPr>
          <w:rFonts w:ascii="Times New Roman" w:hAnsi="Times New Roman" w:cs="Times New Roman"/>
          <w:iCs/>
          <w:sz w:val="24"/>
          <w:szCs w:val="24"/>
        </w:rPr>
        <w:t xml:space="preserve">sentido, considerando o movimento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como um importante vetor de mudança na sociedade moderna, Letouzé e Jütting (2014) consideram interessante movimentos de integração entre as comunidades responsáveis pelas estatísticas oficiais e essas novas técnicas de análise. A produção de dados georreferenciados relativos à mobilidade é essencial para captar a distribuição da mobilidade no tecido urbano. Dentro dos meios </w:t>
      </w:r>
      <w:r w:rsidR="00D577C4" w:rsidRPr="006775A6">
        <w:rPr>
          <w:rFonts w:ascii="Times New Roman" w:hAnsi="Times New Roman" w:cs="Times New Roman"/>
          <w:iCs/>
          <w:sz w:val="24"/>
          <w:szCs w:val="24"/>
        </w:rPr>
        <w:t xml:space="preserve">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os dados gerados pela utilização dos celulares – ainda mais no contexto em que volume da rede móvel supera o volume de rede fixa (Lee &amp; Kang, 2015) </w:t>
      </w:r>
      <w:r>
        <w:rPr>
          <w:rFonts w:ascii="Times New Roman" w:hAnsi="Times New Roman" w:cs="Times New Roman"/>
          <w:iCs/>
          <w:sz w:val="24"/>
          <w:szCs w:val="24"/>
        </w:rPr>
        <w:t>–</w:t>
      </w:r>
      <w:r w:rsidR="00D577C4" w:rsidRPr="00D577C4">
        <w:rPr>
          <w:rFonts w:ascii="Times New Roman" w:hAnsi="Times New Roman" w:cs="Times New Roman"/>
          <w:iCs/>
          <w:sz w:val="24"/>
          <w:szCs w:val="24"/>
        </w:rPr>
        <w:t xml:space="preserve"> já fornece um grande volume de dados georreferenciados e sobre os meios de transporte. Essa produção massiva permite o uso desses dados para análises em tempo real, como fazem os serviços de roteamento de transporte. A compreensão da dimensão geográfica dos problemas, da distribuição da infraestrutura presente e dos serviços ajudam a diagnosticar ineficiências e priorizar esforços, permitindo uma visão sistêmica dos indicadores sociais e da prestação de serviços (Francisco, 2010). Essa visão pode ajudar a escolher combinações de diferentes formas de intervenção pública (Torres et al., 2003, Torres e Oliveira, 2001). O acesso a dados derivados dos novos aplicativos que usam a localização podem permitir o acesso a informações de mobilidade de maneira menos custosa, ainda que contendo algum grau de viés (Kwan, 2016) - dados que podem fornecer informações valiosas sobre os padrões de mobilidade e acessibilidade das cidades (Noulas, Scellato, Lambiotte, Pontil, Mascolo, 2012; Wang e Mu, 2018). Ao mesmo tempo a disponibilidade de dados e técnicas utilizando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deve ser vista com cautela. Kwan (2016) alerta para vieses decorrentes do uso de algoritmos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Mesmo que esses vieses não sejam particularidades dessas estratégias, o uso intensivo de algoritmos de análise tem o potencial de gerar interferência nos dados sem que seja possível ao pesquisador acompanhar os dados que serão usados, dado o seu volume. Por essa razão a importância da validação de estratégias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junto a estratégias tradicionais é importante para discernir os possíveis vieses introduzidos pelo processamento de dados.</w:t>
      </w:r>
    </w:p>
    <w:p w:rsidR="00E3632F" w:rsidRPr="00B15337" w:rsidRDefault="00E3632F" w:rsidP="009E543A">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 xml:space="preserve">2.2. </w:t>
      </w:r>
      <w:r w:rsidR="00D577C4">
        <w:rPr>
          <w:rFonts w:ascii="Times New Roman" w:hAnsi="Times New Roman" w:cs="Times New Roman"/>
          <w:b/>
          <w:sz w:val="24"/>
          <w:szCs w:val="24"/>
        </w:rPr>
        <w:t>Mobilidade Urbana</w:t>
      </w:r>
    </w:p>
    <w:p w:rsidR="009E543A" w:rsidRPr="00095ECD" w:rsidRDefault="00095ECD" w:rsidP="00F70CF1">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Em relação à mobilidade, a compreensão das formas de usos de diferentes modais em cada região pode ajudar a associar os padrões de mobilidade a certos grupos sociais, permitindo pensar em políticas voltadas para equilibrar os usos do espaço público para melhorar a mobilidade de quem mais precisa. Em São Paulo, estudos nessa direção identificam a </w:t>
      </w:r>
      <w:r w:rsidRPr="00095ECD">
        <w:rPr>
          <w:rFonts w:ascii="Times New Roman" w:hAnsi="Times New Roman" w:cs="Times New Roman"/>
          <w:sz w:val="24"/>
          <w:szCs w:val="24"/>
        </w:rPr>
        <w:lastRenderedPageBreak/>
        <w:t>dependência mais acentuada dos moradores periféricos de modais coletivos em relação aos individuais, mas também identificam uma expressiva periferia motorizada, que demanda espaço urbano para sua mobilidade (Requena, 2015). Há a associação entre os tempos médios de viagem e a acessibilidade à rede de transportes rápidos (trem e metrô) nos distritos de São Paulo, e essas por sua vez têm associação com as rendas médias dos distritos, o que contribui para uma distribuição desigual da mobilidade (Morandi et al., 2013). A escolha da cidade de São Paulo como modelo da simulação foi feita em razão da extensa literatura que caracteriza a formação da cidade: o desenvolvimento do padrão centro</w:t>
      </w:r>
      <w:r w:rsidR="0023532A">
        <w:rPr>
          <w:rFonts w:ascii="Times New Roman" w:hAnsi="Times New Roman" w:cs="Times New Roman"/>
          <w:sz w:val="24"/>
          <w:szCs w:val="24"/>
        </w:rPr>
        <w:t xml:space="preserve"> – </w:t>
      </w:r>
      <w:r w:rsidRPr="00095ECD">
        <w:rPr>
          <w:rFonts w:ascii="Times New Roman" w:hAnsi="Times New Roman" w:cs="Times New Roman"/>
          <w:sz w:val="24"/>
          <w:szCs w:val="24"/>
        </w:rPr>
        <w:t>periferia (</w:t>
      </w:r>
      <w:r w:rsidR="0023532A">
        <w:rPr>
          <w:rFonts w:ascii="Times New Roman" w:hAnsi="Times New Roman" w:cs="Times New Roman"/>
          <w:sz w:val="24"/>
          <w:szCs w:val="24"/>
        </w:rPr>
        <w:t xml:space="preserve">ou rico versus </w:t>
      </w:r>
      <w:r w:rsidRPr="00095ECD">
        <w:rPr>
          <w:rFonts w:ascii="Times New Roman" w:hAnsi="Times New Roman" w:cs="Times New Roman"/>
          <w:sz w:val="24"/>
          <w:szCs w:val="24"/>
        </w:rPr>
        <w:t xml:space="preserve">pobre), paradigmático do caso brasileiro (Kowarick, 1979; Maricato, 2003; Rolnik e Klink, 2011), a importância dos trajetos pendulares (Aranha, 2005) e a distribuição diferencial da infraestrutura e dos indicadores socioeconômicos pela cidade (Torres e Oliveira, 2001; Torres et al., 2003). Outro ponto importante é a centralidade que o transporte privado motorizado teve historicamente na mobilidade urbana (Júnior, 2011; Gakenheimer, 1999; Silveira e Cocco, 2013; Wilheim, 2013; Scaringella, 2001) que contribuem para o aumento do custo relativo do transporte público em relação ao transporte privado motorizado. Há que se considerar que a experiência de urbanização acelerada vivenciado por São Paulo também encontra eco </w:t>
      </w:r>
      <w:r w:rsidR="0023532A">
        <w:rPr>
          <w:rFonts w:ascii="Times New Roman" w:hAnsi="Times New Roman" w:cs="Times New Roman"/>
          <w:sz w:val="24"/>
          <w:szCs w:val="24"/>
        </w:rPr>
        <w:t>em</w:t>
      </w:r>
      <w:r w:rsidRPr="00095ECD">
        <w:rPr>
          <w:rFonts w:ascii="Times New Roman" w:hAnsi="Times New Roman" w:cs="Times New Roman"/>
          <w:sz w:val="24"/>
          <w:szCs w:val="24"/>
        </w:rPr>
        <w:t>outros países em desenvolvimento de urbanização recente (Gakenheimer, 1999), que aumenta o valor comparativo do município.</w:t>
      </w:r>
    </w:p>
    <w:p w:rsidR="00095ECD" w:rsidRPr="00095ECD" w:rsidRDefault="00D1699A" w:rsidP="00095ECD">
      <w:pPr>
        <w:pStyle w:val="Ttulo1"/>
        <w:spacing w:before="0" w:line="240" w:lineRule="auto"/>
        <w:contextualSpacing w:val="0"/>
        <w:rPr>
          <w:b/>
          <w:lang w:val="pt-BR"/>
        </w:rPr>
      </w:pPr>
      <w:r w:rsidRPr="00095ECD">
        <w:rPr>
          <w:b/>
          <w:lang w:val="pt-BR"/>
        </w:rPr>
        <w:t xml:space="preserve">3. </w:t>
      </w:r>
      <w:r w:rsidR="00BD0202" w:rsidRPr="00095ECD">
        <w:rPr>
          <w:b/>
          <w:lang w:val="pt-BR"/>
        </w:rPr>
        <w:t>MÉTODO</w:t>
      </w:r>
      <w:bookmarkEnd w:id="21"/>
    </w:p>
    <w:p w:rsidR="001D07BB" w:rsidRDefault="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A</w:t>
      </w:r>
      <w:r w:rsidR="0023532A">
        <w:rPr>
          <w:rFonts w:ascii="Times New Roman" w:hAnsi="Times New Roman" w:cs="Times New Roman"/>
          <w:sz w:val="24"/>
          <w:szCs w:val="24"/>
        </w:rPr>
        <w:t>estrutura analítica</w:t>
      </w:r>
      <w:r w:rsidRPr="00095ECD">
        <w:rPr>
          <w:rFonts w:ascii="Times New Roman" w:hAnsi="Times New Roman" w:cs="Times New Roman"/>
          <w:sz w:val="24"/>
          <w:szCs w:val="24"/>
        </w:rPr>
        <w:t xml:space="preserve"> d</w:t>
      </w:r>
      <w:r w:rsidR="0023532A">
        <w:rPr>
          <w:rFonts w:ascii="Times New Roman" w:hAnsi="Times New Roman" w:cs="Times New Roman"/>
          <w:sz w:val="24"/>
          <w:szCs w:val="24"/>
        </w:rPr>
        <w:t>este estudo está apresentada</w:t>
      </w:r>
      <w:r w:rsidRPr="00095ECD">
        <w:rPr>
          <w:rFonts w:ascii="Times New Roman" w:hAnsi="Times New Roman" w:cs="Times New Roman"/>
          <w:sz w:val="24"/>
          <w:szCs w:val="24"/>
        </w:rPr>
        <w:t xml:space="preserve"> em dois grandes blocos: a simulação dos dados de mobilidade e a análise do banco de dados gerado pela simulação.</w:t>
      </w:r>
    </w:p>
    <w:p w:rsidR="00095ECD" w:rsidRPr="00095ECD" w:rsidRDefault="00095ECD" w:rsidP="00095ECD">
      <w:pPr>
        <w:spacing w:after="0" w:line="240" w:lineRule="auto"/>
        <w:rPr>
          <w:rFonts w:ascii="Times New Roman" w:hAnsi="Times New Roman" w:cs="Times New Roman"/>
          <w:b/>
          <w:bCs/>
          <w:sz w:val="24"/>
          <w:szCs w:val="24"/>
        </w:rPr>
      </w:pPr>
      <w:r w:rsidRPr="00095ECD">
        <w:rPr>
          <w:rFonts w:ascii="Times New Roman" w:hAnsi="Times New Roman" w:cs="Times New Roman"/>
          <w:b/>
          <w:bCs/>
          <w:sz w:val="24"/>
          <w:szCs w:val="24"/>
        </w:rPr>
        <w:t>3.1. Simulação de viagens</w:t>
      </w:r>
    </w:p>
    <w:p w:rsidR="00095ECD"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A simulação foi feita em duas etapas: primeiro, a geração de um banco de endereços, e depois, a simulação das viagens propriamente ditas. Algumas considerações precisam ser feitas. A relativa alta complexidade de simulações locais que consigam captar o comportamento em tempo real – com informações de trânsito – da mobilidade implicou o uso de alguma ferramenta de previsão de tempos de viagem já estabelecida e acessível por meio remoto. A escolha feita (pela API Distance Matrix da Google) implicou em um número limitado de requisições de viagens, por questões de custo; essa limitação levou a escolhas para reduzir o número de viagens “perdidas” na simulação, incorridas quando as coordenadas usadas na API não correspondiam ou não podiam ser aproximadas a endereços válidos, como no caso de coordenadas nas represas de São Paulo. Ao mesmo tempo, foi feita a opção por usar a computação em nuvem para a simulação, o que levou ao esforço de reduzir a computação necessária para evitar problemas relacionados ao desempenho. Essas limitações definiram o processo de definição de endereços. </w:t>
      </w:r>
      <w:r w:rsidR="0023532A">
        <w:rPr>
          <w:rFonts w:ascii="Times New Roman" w:hAnsi="Times New Roman" w:cs="Times New Roman"/>
          <w:sz w:val="24"/>
          <w:szCs w:val="24"/>
        </w:rPr>
        <w:t>P</w:t>
      </w:r>
      <w:r w:rsidRPr="00095ECD">
        <w:rPr>
          <w:rFonts w:ascii="Times New Roman" w:hAnsi="Times New Roman" w:cs="Times New Roman"/>
          <w:sz w:val="24"/>
          <w:szCs w:val="24"/>
        </w:rPr>
        <w:t>rocurou</w:t>
      </w:r>
      <w:r w:rsidR="0023532A">
        <w:rPr>
          <w:rFonts w:ascii="Times New Roman" w:hAnsi="Times New Roman" w:cs="Times New Roman"/>
          <w:sz w:val="24"/>
          <w:szCs w:val="24"/>
        </w:rPr>
        <w:t>-se</w:t>
      </w:r>
      <w:r w:rsidRPr="00095ECD">
        <w:rPr>
          <w:rFonts w:ascii="Times New Roman" w:hAnsi="Times New Roman" w:cs="Times New Roman"/>
          <w:sz w:val="24"/>
          <w:szCs w:val="24"/>
        </w:rPr>
        <w:t xml:space="preserve"> sortear endereços em regiões mais densamente povoadas para evitar possíveis perdas</w:t>
      </w:r>
      <w:r w:rsidR="0023532A">
        <w:rPr>
          <w:rFonts w:ascii="Times New Roman" w:hAnsi="Times New Roman" w:cs="Times New Roman"/>
          <w:sz w:val="24"/>
          <w:szCs w:val="24"/>
        </w:rPr>
        <w:t>, seguindo um modelo de densidade de probabilidade da população</w:t>
      </w:r>
      <w:r w:rsidRPr="00095ECD">
        <w:rPr>
          <w:rFonts w:ascii="Times New Roman" w:hAnsi="Times New Roman" w:cs="Times New Roman"/>
          <w:sz w:val="24"/>
          <w:szCs w:val="24"/>
        </w:rPr>
        <w:t xml:space="preserve">. Ao mesmo tempo, para reduzir o esforço computacional, foi montada uma base de coordenadas </w:t>
      </w:r>
      <w:r w:rsidR="001A28FA" w:rsidRPr="001A28FA">
        <w:rPr>
          <w:rFonts w:ascii="Times New Roman" w:hAnsi="Times New Roman" w:cs="Times New Roman"/>
          <w:i/>
          <w:sz w:val="24"/>
          <w:szCs w:val="24"/>
        </w:rPr>
        <w:t>offline</w:t>
      </w:r>
      <w:r w:rsidRPr="00095ECD">
        <w:rPr>
          <w:rFonts w:ascii="Times New Roman" w:hAnsi="Times New Roman" w:cs="Times New Roman"/>
          <w:sz w:val="24"/>
          <w:szCs w:val="24"/>
        </w:rPr>
        <w:t xml:space="preserve">, que foi usada para sortear os endereços das viagens. O processo de geração da base foi feito nas seguintes etapas: 1) O </w:t>
      </w:r>
      <w:r w:rsidR="0023532A">
        <w:rPr>
          <w:rFonts w:ascii="Times New Roman" w:hAnsi="Times New Roman" w:cs="Times New Roman"/>
          <w:sz w:val="24"/>
          <w:szCs w:val="24"/>
        </w:rPr>
        <w:t>mapa</w:t>
      </w:r>
      <w:r w:rsidRPr="00095ECD">
        <w:rPr>
          <w:rFonts w:ascii="Times New Roman" w:hAnsi="Times New Roman" w:cs="Times New Roman"/>
          <w:sz w:val="24"/>
          <w:szCs w:val="24"/>
        </w:rPr>
        <w:t>do município de São Paulo (</w:t>
      </w:r>
      <w:r w:rsidR="0023532A">
        <w:rPr>
          <w:rFonts w:ascii="Times New Roman" w:hAnsi="Times New Roman" w:cs="Times New Roman"/>
          <w:sz w:val="24"/>
          <w:szCs w:val="24"/>
        </w:rPr>
        <w:t>em formato</w:t>
      </w:r>
      <w:r w:rsidR="001A28FA" w:rsidRPr="001A28FA">
        <w:rPr>
          <w:rFonts w:ascii="Times New Roman" w:hAnsi="Times New Roman" w:cs="Times New Roman"/>
          <w:i/>
          <w:sz w:val="24"/>
          <w:szCs w:val="24"/>
        </w:rPr>
        <w:t xml:space="preserve"> shapefile</w:t>
      </w:r>
      <w:r w:rsidRPr="00095ECD">
        <w:rPr>
          <w:rFonts w:ascii="Times New Roman" w:hAnsi="Times New Roman" w:cs="Times New Roman"/>
          <w:sz w:val="24"/>
          <w:szCs w:val="24"/>
        </w:rPr>
        <w:t>) foi dividido por uma grade com quadrículas de 500</w:t>
      </w:r>
      <w:r w:rsidR="00AB6179">
        <w:rPr>
          <w:rFonts w:ascii="Times New Roman" w:hAnsi="Times New Roman" w:cs="Times New Roman"/>
          <w:sz w:val="24"/>
          <w:szCs w:val="24"/>
        </w:rPr>
        <w:t xml:space="preserve"> </w:t>
      </w:r>
      <w:r w:rsidRPr="00095ECD">
        <w:rPr>
          <w:rFonts w:ascii="Times New Roman" w:hAnsi="Times New Roman" w:cs="Times New Roman"/>
          <w:sz w:val="24"/>
          <w:szCs w:val="24"/>
        </w:rPr>
        <w:t>m</w:t>
      </w:r>
      <w:r w:rsidR="0023532A">
        <w:rPr>
          <w:rFonts w:ascii="Times New Roman" w:hAnsi="Times New Roman" w:cs="Times New Roman"/>
          <w:sz w:val="24"/>
          <w:szCs w:val="24"/>
        </w:rPr>
        <w:t>etros de lado</w:t>
      </w:r>
      <w:r w:rsidRPr="00095ECD">
        <w:rPr>
          <w:rFonts w:ascii="Times New Roman" w:hAnsi="Times New Roman" w:cs="Times New Roman"/>
          <w:sz w:val="24"/>
          <w:szCs w:val="24"/>
        </w:rPr>
        <w:t xml:space="preserve">; 2) Foram calculadas as populações de cada quadrícula com dados do </w:t>
      </w:r>
      <w:r w:rsidR="0023532A">
        <w:rPr>
          <w:rFonts w:ascii="Times New Roman" w:hAnsi="Times New Roman" w:cs="Times New Roman"/>
          <w:sz w:val="24"/>
          <w:szCs w:val="24"/>
        </w:rPr>
        <w:t>C</w:t>
      </w:r>
      <w:r w:rsidRPr="00095ECD">
        <w:rPr>
          <w:rFonts w:ascii="Times New Roman" w:hAnsi="Times New Roman" w:cs="Times New Roman"/>
          <w:sz w:val="24"/>
          <w:szCs w:val="24"/>
        </w:rPr>
        <w:t xml:space="preserve">enso </w:t>
      </w:r>
      <w:r w:rsidR="0023532A">
        <w:rPr>
          <w:rFonts w:ascii="Times New Roman" w:hAnsi="Times New Roman" w:cs="Times New Roman"/>
          <w:sz w:val="24"/>
          <w:szCs w:val="24"/>
        </w:rPr>
        <w:t xml:space="preserve">Demográfico </w:t>
      </w:r>
      <w:r w:rsidRPr="00095ECD">
        <w:rPr>
          <w:rFonts w:ascii="Times New Roman" w:hAnsi="Times New Roman" w:cs="Times New Roman"/>
          <w:sz w:val="24"/>
          <w:szCs w:val="24"/>
        </w:rPr>
        <w:t>de 2010 e retiradas as quadrículas com população igual a zero</w:t>
      </w:r>
      <w:r w:rsidR="00697A80">
        <w:rPr>
          <w:rFonts w:ascii="Times New Roman" w:hAnsi="Times New Roman" w:cs="Times New Roman"/>
          <w:sz w:val="24"/>
          <w:szCs w:val="24"/>
        </w:rPr>
        <w:t>;</w:t>
      </w:r>
      <w:r w:rsidRPr="00095ECD">
        <w:rPr>
          <w:rFonts w:ascii="Times New Roman" w:hAnsi="Times New Roman" w:cs="Times New Roman"/>
          <w:sz w:val="24"/>
          <w:szCs w:val="24"/>
        </w:rPr>
        <w:t xml:space="preserve"> 3) </w:t>
      </w:r>
      <w:r w:rsidR="00697A80">
        <w:rPr>
          <w:rFonts w:ascii="Times New Roman" w:hAnsi="Times New Roman" w:cs="Times New Roman"/>
          <w:sz w:val="24"/>
          <w:szCs w:val="24"/>
        </w:rPr>
        <w:t>As quadrículas foram divididas em quintis</w:t>
      </w:r>
      <w:r w:rsidRPr="00095ECD">
        <w:rPr>
          <w:rFonts w:ascii="Times New Roman" w:hAnsi="Times New Roman" w:cs="Times New Roman"/>
          <w:sz w:val="24"/>
          <w:szCs w:val="24"/>
        </w:rPr>
        <w:t xml:space="preserve"> de densidade populacional, </w:t>
      </w:r>
      <w:r w:rsidR="00697A80">
        <w:rPr>
          <w:rFonts w:ascii="Times New Roman" w:hAnsi="Times New Roman" w:cs="Times New Roman"/>
          <w:sz w:val="24"/>
          <w:szCs w:val="24"/>
        </w:rPr>
        <w:t xml:space="preserve">e </w:t>
      </w:r>
      <w:r w:rsidRPr="00095ECD">
        <w:rPr>
          <w:rFonts w:ascii="Times New Roman" w:hAnsi="Times New Roman" w:cs="Times New Roman"/>
          <w:sz w:val="24"/>
          <w:szCs w:val="24"/>
        </w:rPr>
        <w:t>sorteados aleatoriamente pontos</w:t>
      </w:r>
      <w:r w:rsidR="00697A80">
        <w:rPr>
          <w:rFonts w:ascii="Times New Roman" w:hAnsi="Times New Roman" w:cs="Times New Roman"/>
          <w:sz w:val="24"/>
          <w:szCs w:val="24"/>
        </w:rPr>
        <w:t xml:space="preserve"> geográficos</w:t>
      </w:r>
      <w:r w:rsidRPr="00095ECD">
        <w:rPr>
          <w:rFonts w:ascii="Times New Roman" w:hAnsi="Times New Roman" w:cs="Times New Roman"/>
          <w:sz w:val="24"/>
          <w:szCs w:val="24"/>
        </w:rPr>
        <w:t xml:space="preserve"> dentro de cada quadrícula, de acordo com o quintil: 5 pontos para o quintil mais populoso, </w:t>
      </w:r>
      <w:r w:rsidR="00697A80">
        <w:rPr>
          <w:rFonts w:ascii="Times New Roman" w:hAnsi="Times New Roman" w:cs="Times New Roman"/>
          <w:sz w:val="24"/>
          <w:szCs w:val="24"/>
        </w:rPr>
        <w:t xml:space="preserve">4 para o 2º quintil, 3 para o 3º, 2 para o 2º </w:t>
      </w:r>
      <w:r w:rsidRPr="00095ECD">
        <w:rPr>
          <w:rFonts w:ascii="Times New Roman" w:hAnsi="Times New Roman" w:cs="Times New Roman"/>
          <w:sz w:val="24"/>
          <w:szCs w:val="24"/>
        </w:rPr>
        <w:t xml:space="preserve">e 1 ponto para o quintil menos populoso. 4) </w:t>
      </w:r>
      <w:r w:rsidR="00697A80">
        <w:rPr>
          <w:rFonts w:ascii="Times New Roman" w:hAnsi="Times New Roman" w:cs="Times New Roman"/>
          <w:sz w:val="24"/>
          <w:szCs w:val="24"/>
        </w:rPr>
        <w:t xml:space="preserve">O conjunto </w:t>
      </w:r>
      <w:r w:rsidRPr="00095ECD">
        <w:rPr>
          <w:rFonts w:ascii="Times New Roman" w:hAnsi="Times New Roman" w:cs="Times New Roman"/>
          <w:sz w:val="24"/>
          <w:szCs w:val="24"/>
        </w:rPr>
        <w:t xml:space="preserve">de </w:t>
      </w:r>
      <w:r w:rsidR="00697A80">
        <w:rPr>
          <w:rFonts w:ascii="Times New Roman" w:hAnsi="Times New Roman" w:cs="Times New Roman"/>
          <w:sz w:val="24"/>
          <w:szCs w:val="24"/>
        </w:rPr>
        <w:t>pontos</w:t>
      </w:r>
      <w:r w:rsidRPr="00095ECD">
        <w:rPr>
          <w:rFonts w:ascii="Times New Roman" w:hAnsi="Times New Roman" w:cs="Times New Roman"/>
          <w:sz w:val="24"/>
          <w:szCs w:val="24"/>
        </w:rPr>
        <w:t xml:space="preserve"> resultante foi usad</w:t>
      </w:r>
      <w:r w:rsidR="00697A80">
        <w:rPr>
          <w:rFonts w:ascii="Times New Roman" w:hAnsi="Times New Roman" w:cs="Times New Roman"/>
          <w:sz w:val="24"/>
          <w:szCs w:val="24"/>
        </w:rPr>
        <w:t>o</w:t>
      </w:r>
      <w:r w:rsidR="00AB6179">
        <w:rPr>
          <w:rFonts w:ascii="Times New Roman" w:hAnsi="Times New Roman" w:cs="Times New Roman"/>
          <w:sz w:val="24"/>
          <w:szCs w:val="24"/>
        </w:rPr>
        <w:t xml:space="preserve"> </w:t>
      </w:r>
      <w:r w:rsidR="00697A80">
        <w:rPr>
          <w:rFonts w:ascii="Times New Roman" w:hAnsi="Times New Roman" w:cs="Times New Roman"/>
          <w:sz w:val="24"/>
          <w:szCs w:val="24"/>
        </w:rPr>
        <w:t>como</w:t>
      </w:r>
      <w:r w:rsidR="00AB6179">
        <w:rPr>
          <w:rFonts w:ascii="Times New Roman" w:hAnsi="Times New Roman" w:cs="Times New Roman"/>
          <w:sz w:val="24"/>
          <w:szCs w:val="24"/>
        </w:rPr>
        <w:t xml:space="preserve"> </w:t>
      </w:r>
      <w:r w:rsidR="00697A80">
        <w:rPr>
          <w:rFonts w:ascii="Times New Roman" w:hAnsi="Times New Roman" w:cs="Times New Roman"/>
          <w:sz w:val="24"/>
          <w:szCs w:val="24"/>
        </w:rPr>
        <w:t>base para o sorteio</w:t>
      </w:r>
      <w:r w:rsidR="00AB6179">
        <w:rPr>
          <w:rFonts w:ascii="Times New Roman" w:hAnsi="Times New Roman" w:cs="Times New Roman"/>
          <w:sz w:val="24"/>
          <w:szCs w:val="24"/>
        </w:rPr>
        <w:t xml:space="preserve"> </w:t>
      </w:r>
      <w:r w:rsidRPr="00095ECD">
        <w:rPr>
          <w:rFonts w:ascii="Times New Roman" w:hAnsi="Times New Roman" w:cs="Times New Roman"/>
          <w:sz w:val="24"/>
          <w:szCs w:val="24"/>
        </w:rPr>
        <w:t>dos endereços</w:t>
      </w:r>
      <w:r w:rsidR="00697A80">
        <w:rPr>
          <w:rFonts w:ascii="Times New Roman" w:hAnsi="Times New Roman" w:cs="Times New Roman"/>
          <w:sz w:val="24"/>
          <w:szCs w:val="24"/>
        </w:rPr>
        <w:t xml:space="preserve"> de origem</w:t>
      </w:r>
      <w:r w:rsidRPr="00095ECD">
        <w:rPr>
          <w:rFonts w:ascii="Times New Roman" w:hAnsi="Times New Roman" w:cs="Times New Roman"/>
          <w:sz w:val="24"/>
          <w:szCs w:val="24"/>
        </w:rPr>
        <w:t>. Essa primeira etapa foi realizada utilizando bases cartogŕaficas abertas do município de São Paulo e o software aberto Q</w:t>
      </w:r>
      <w:r w:rsidR="00697A80">
        <w:rPr>
          <w:rFonts w:ascii="Times New Roman" w:hAnsi="Times New Roman" w:cs="Times New Roman"/>
          <w:sz w:val="24"/>
          <w:szCs w:val="24"/>
        </w:rPr>
        <w:t>GIS</w:t>
      </w:r>
      <w:r w:rsidRPr="00095ECD">
        <w:rPr>
          <w:rFonts w:ascii="Times New Roman" w:hAnsi="Times New Roman" w:cs="Times New Roman"/>
          <w:sz w:val="24"/>
          <w:szCs w:val="24"/>
        </w:rPr>
        <w:t xml:space="preserve">. A simulação das viagens foi feita a </w:t>
      </w:r>
      <w:r w:rsidRPr="00095ECD">
        <w:rPr>
          <w:rFonts w:ascii="Times New Roman" w:hAnsi="Times New Roman" w:cs="Times New Roman"/>
          <w:sz w:val="24"/>
          <w:szCs w:val="24"/>
        </w:rPr>
        <w:lastRenderedPageBreak/>
        <w:t xml:space="preserve">partir de um programa </w:t>
      </w:r>
      <w:r w:rsidR="00697A80">
        <w:rPr>
          <w:rFonts w:ascii="Times New Roman" w:hAnsi="Times New Roman" w:cs="Times New Roman"/>
          <w:sz w:val="24"/>
          <w:szCs w:val="24"/>
        </w:rPr>
        <w:t xml:space="preserve">desenvolvido </w:t>
      </w:r>
      <w:r w:rsidRPr="00095ECD">
        <w:rPr>
          <w:rFonts w:ascii="Times New Roman" w:hAnsi="Times New Roman" w:cs="Times New Roman"/>
          <w:sz w:val="24"/>
          <w:szCs w:val="24"/>
        </w:rPr>
        <w:t xml:space="preserve">em Python, </w:t>
      </w:r>
      <w:r w:rsidR="00697A80">
        <w:rPr>
          <w:rFonts w:ascii="Times New Roman" w:hAnsi="Times New Roman" w:cs="Times New Roman"/>
          <w:sz w:val="24"/>
          <w:szCs w:val="24"/>
        </w:rPr>
        <w:t>executado</w:t>
      </w:r>
      <w:r w:rsidRPr="00095ECD">
        <w:rPr>
          <w:rFonts w:ascii="Times New Roman" w:hAnsi="Times New Roman" w:cs="Times New Roman"/>
          <w:sz w:val="24"/>
          <w:szCs w:val="24"/>
        </w:rPr>
        <w:t xml:space="preserve"> no serviço de computação em nuvem da Google. A estrutura do programa seguiu a </w:t>
      </w:r>
      <w:r w:rsidR="00697A80">
        <w:rPr>
          <w:rFonts w:ascii="Times New Roman" w:hAnsi="Times New Roman" w:cs="Times New Roman"/>
          <w:sz w:val="24"/>
          <w:szCs w:val="24"/>
        </w:rPr>
        <w:t>arquitetura apresentada na Figura 1.</w:t>
      </w:r>
    </w:p>
    <w:p w:rsidR="00697A80" w:rsidRPr="00095ECD" w:rsidRDefault="00697A80" w:rsidP="00697A80">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Foi usada uma ferramenta de agendamento (Google Scheduler) de ativação ligada a uma máquina virtual no ambiente em nuvem da Google</w:t>
      </w:r>
      <w:r>
        <w:rPr>
          <w:rFonts w:ascii="Times New Roman" w:hAnsi="Times New Roman" w:cs="Times New Roman"/>
          <w:sz w:val="24"/>
          <w:szCs w:val="24"/>
        </w:rPr>
        <w:t>, para que a chamada ao serviço de viagem do Google Maps fosse realizada</w:t>
      </w:r>
      <w:r w:rsidR="00AB6179">
        <w:rPr>
          <w:rFonts w:ascii="Times New Roman" w:hAnsi="Times New Roman" w:cs="Times New Roman"/>
          <w:sz w:val="24"/>
          <w:szCs w:val="24"/>
        </w:rPr>
        <w:t xml:space="preserve"> </w:t>
      </w:r>
      <w:r>
        <w:rPr>
          <w:rFonts w:ascii="Times New Roman" w:hAnsi="Times New Roman" w:cs="Times New Roman"/>
          <w:sz w:val="24"/>
          <w:szCs w:val="24"/>
        </w:rPr>
        <w:t>n</w:t>
      </w:r>
      <w:r w:rsidRPr="00095ECD">
        <w:rPr>
          <w:rFonts w:ascii="Times New Roman" w:hAnsi="Times New Roman" w:cs="Times New Roman"/>
          <w:sz w:val="24"/>
          <w:szCs w:val="24"/>
        </w:rPr>
        <w:t>os dias úteis da semana, a cada hora cheia, das cinco da manhã até às nove da noite. A intenção do espaçamento era obter amostragens de viagens em diferentes horários para comparar periodicidades diárias e horárias nas viagens. O programa seguiu as seguintes etapas:</w:t>
      </w:r>
    </w:p>
    <w:p w:rsidR="00697A80" w:rsidRPr="001C0B8E" w:rsidRDefault="001A28FA" w:rsidP="00697A80">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Abrir uma conexão com o banco de dados SQL da nuvem da Google</w:t>
      </w:r>
    </w:p>
    <w:p w:rsidR="00697A80" w:rsidRPr="001C0B8E" w:rsidRDefault="001A28FA" w:rsidP="00697A80">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Carregar o banco de coordenadas</w:t>
      </w:r>
    </w:p>
    <w:p w:rsidR="00697A80" w:rsidRPr="001C0B8E" w:rsidRDefault="001A28FA" w:rsidP="00697A80">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Sortear dez coordenadas de origem e dez coordenadas de destino</w:t>
      </w:r>
    </w:p>
    <w:p w:rsidR="00697A80" w:rsidRPr="001C0B8E" w:rsidRDefault="001A28FA" w:rsidP="00697A80">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a API Distance Matrix com as dez origens e os dez destinos, para viagens de transporte público</w:t>
      </w:r>
    </w:p>
    <w:p w:rsidR="00697A80" w:rsidRPr="001C0B8E" w:rsidRDefault="001A28FA" w:rsidP="00697A80">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armazenar em um vetor auxiliar</w:t>
      </w:r>
    </w:p>
    <w:p w:rsidR="00697A80" w:rsidRPr="001C0B8E" w:rsidRDefault="001A28FA" w:rsidP="00697A80">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Chamar novamente a API Distance Matrix com as mesmas dez origens e os dez destinos, para viagens de transporte privado</w:t>
      </w:r>
    </w:p>
    <w:p w:rsidR="00697A80" w:rsidRPr="001C0B8E" w:rsidRDefault="001A28FA" w:rsidP="00697A80">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Processar os resultados devolvidos pela API e anexar ao vetor auxiliar</w:t>
      </w:r>
    </w:p>
    <w:p w:rsidR="00697A80" w:rsidRPr="001C0B8E" w:rsidRDefault="001A28FA" w:rsidP="00095ECD">
      <w:pPr>
        <w:pStyle w:val="PargrafodaLista"/>
        <w:numPr>
          <w:ilvl w:val="0"/>
          <w:numId w:val="15"/>
        </w:numPr>
        <w:spacing w:after="0" w:line="240" w:lineRule="auto"/>
        <w:jc w:val="both"/>
        <w:rPr>
          <w:rFonts w:ascii="Times New Roman" w:hAnsi="Times New Roman" w:cs="Times New Roman"/>
          <w:color w:val="1F497D" w:themeColor="text2"/>
          <w:sz w:val="20"/>
          <w:szCs w:val="20"/>
        </w:rPr>
      </w:pPr>
      <w:r w:rsidRPr="001C0B8E">
        <w:rPr>
          <w:rFonts w:ascii="Times New Roman" w:hAnsi="Times New Roman" w:cs="Times New Roman"/>
          <w:color w:val="1F497D" w:themeColor="text2"/>
          <w:sz w:val="20"/>
          <w:szCs w:val="20"/>
        </w:rPr>
        <w:t>Submeter o vetor auxiliar à função que insere os dados no Banco de Dados hospedado na nuvem.</w:t>
      </w:r>
    </w:p>
    <w:p w:rsidR="001D07BB" w:rsidRDefault="001D07BB">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724150" cy="1317975"/>
            <wp:effectExtent l="1905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8"/>
                    <a:stretch>
                      <a:fillRect/>
                    </a:stretch>
                  </pic:blipFill>
                  <pic:spPr>
                    <a:xfrm>
                      <a:off x="0" y="0"/>
                      <a:ext cx="2721266" cy="1316579"/>
                    </a:xfrm>
                    <a:prstGeom prst="rect">
                      <a:avLst/>
                    </a:prstGeom>
                  </pic:spPr>
                </pic:pic>
              </a:graphicData>
            </a:graphic>
          </wp:inline>
        </w:drawing>
      </w:r>
    </w:p>
    <w:p w:rsidR="001D07BB" w:rsidRDefault="001A28FA">
      <w:pPr>
        <w:spacing w:after="0" w:line="240" w:lineRule="auto"/>
        <w:rPr>
          <w:rFonts w:ascii="Times New Roman" w:hAnsi="Times New Roman" w:cs="Times New Roman"/>
          <w:sz w:val="28"/>
          <w:szCs w:val="24"/>
        </w:rPr>
      </w:pPr>
      <w:r w:rsidRPr="001A28FA">
        <w:rPr>
          <w:rFonts w:ascii="Times New Roman" w:hAnsi="Times New Roman" w:cs="Times New Roman"/>
          <w:b/>
          <w:sz w:val="24"/>
        </w:rPr>
        <w:t xml:space="preserve">Figura </w:t>
      </w:r>
      <w:r w:rsidR="00DE44F3"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Figura \* ARABIC </w:instrText>
      </w:r>
      <w:r w:rsidR="00DE44F3" w:rsidRPr="001A28FA">
        <w:rPr>
          <w:rFonts w:ascii="Times New Roman" w:hAnsi="Times New Roman" w:cs="Times New Roman"/>
          <w:b/>
          <w:sz w:val="24"/>
        </w:rPr>
        <w:fldChar w:fldCharType="separate"/>
      </w:r>
      <w:r w:rsidR="006775A6">
        <w:rPr>
          <w:rFonts w:ascii="Times New Roman" w:hAnsi="Times New Roman" w:cs="Times New Roman"/>
          <w:b/>
          <w:noProof/>
          <w:sz w:val="24"/>
        </w:rPr>
        <w:t>1</w:t>
      </w:r>
      <w:r w:rsidR="00DE44F3" w:rsidRPr="001A28FA">
        <w:rPr>
          <w:rFonts w:ascii="Times New Roman" w:hAnsi="Times New Roman" w:cs="Times New Roman"/>
          <w:b/>
          <w:sz w:val="24"/>
        </w:rPr>
        <w:fldChar w:fldCharType="end"/>
      </w:r>
      <w:r w:rsidR="00F32FDD">
        <w:rPr>
          <w:rFonts w:ascii="Times New Roman" w:hAnsi="Times New Roman" w:cs="Times New Roman"/>
          <w:b/>
          <w:sz w:val="24"/>
        </w:rPr>
        <w:t>.</w:t>
      </w:r>
      <w:r w:rsidRPr="001A28FA">
        <w:rPr>
          <w:rFonts w:ascii="Times New Roman" w:hAnsi="Times New Roman" w:cs="Times New Roman"/>
          <w:sz w:val="24"/>
        </w:rPr>
        <w:t xml:space="preserve"> Estrutura funcional do programa elaborado para simular os dados</w:t>
      </w:r>
      <w:r w:rsidRPr="001A28FA">
        <w:rPr>
          <w:rFonts w:ascii="Times New Roman" w:hAnsi="Times New Roman" w:cs="Times New Roman"/>
          <w:sz w:val="24"/>
        </w:rPr>
        <w:br/>
      </w:r>
      <w:r w:rsidRPr="001A28FA">
        <w:rPr>
          <w:rFonts w:ascii="Times New Roman" w:hAnsi="Times New Roman" w:cs="Times New Roman"/>
          <w:sz w:val="20"/>
        </w:rPr>
        <w:t>Fonte: Os autores</w:t>
      </w:r>
    </w:p>
    <w:p w:rsidR="00F32FDD" w:rsidRDefault="00F32FDD" w:rsidP="00095ECD">
      <w:pPr>
        <w:spacing w:after="0" w:line="240" w:lineRule="auto"/>
        <w:jc w:val="both"/>
        <w:rPr>
          <w:rFonts w:ascii="Times New Roman" w:hAnsi="Times New Roman" w:cs="Times New Roman"/>
          <w:sz w:val="24"/>
          <w:szCs w:val="24"/>
        </w:rPr>
      </w:pPr>
    </w:p>
    <w:p w:rsidR="00B63DAA"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Cada chamada da API Distance Matrix retornou uma lista com duzentas viagens com dados de hor</w:t>
      </w:r>
      <w:r w:rsidR="00F32FDD">
        <w:rPr>
          <w:rFonts w:ascii="Times New Roman" w:hAnsi="Times New Roman" w:cs="Times New Roman"/>
          <w:sz w:val="24"/>
          <w:szCs w:val="24"/>
        </w:rPr>
        <w:t>ário e</w:t>
      </w:r>
      <w:r w:rsidRPr="00095ECD">
        <w:rPr>
          <w:rFonts w:ascii="Times New Roman" w:hAnsi="Times New Roman" w:cs="Times New Roman"/>
          <w:sz w:val="24"/>
          <w:szCs w:val="24"/>
        </w:rPr>
        <w:t xml:space="preserve"> dia da semana, coordenadas da origem e do destin</w:t>
      </w:r>
      <w:r w:rsidR="007E520C">
        <w:rPr>
          <w:rFonts w:ascii="Times New Roman" w:hAnsi="Times New Roman" w:cs="Times New Roman"/>
          <w:sz w:val="24"/>
          <w:szCs w:val="24"/>
        </w:rPr>
        <w:t>o</w:t>
      </w:r>
      <w:r w:rsidRPr="00095ECD">
        <w:rPr>
          <w:rFonts w:ascii="Times New Roman" w:hAnsi="Times New Roman" w:cs="Times New Roman"/>
          <w:sz w:val="24"/>
          <w:szCs w:val="24"/>
        </w:rPr>
        <w:t xml:space="preserve">,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rsidR="00095ECD" w:rsidRPr="00F2218E" w:rsidRDefault="00095ECD" w:rsidP="00095ECD">
      <w:pPr>
        <w:spacing w:after="0" w:line="240" w:lineRule="auto"/>
        <w:jc w:val="both"/>
        <w:rPr>
          <w:rFonts w:ascii="Calibri Light" w:hAnsi="Calibri Light" w:cs="Calibri Light"/>
          <w:b/>
          <w:bCs/>
          <w:noProof/>
          <w:sz w:val="16"/>
          <w:szCs w:val="18"/>
        </w:rPr>
      </w:pPr>
      <w:r w:rsidRPr="00095ECD">
        <w:rPr>
          <w:rFonts w:ascii="Times New Roman" w:hAnsi="Times New Roman" w:cs="Times New Roman"/>
          <w:b/>
          <w:bCs/>
          <w:sz w:val="24"/>
          <w:szCs w:val="24"/>
        </w:rPr>
        <w:t xml:space="preserve">3.2. </w:t>
      </w:r>
      <w:r w:rsidR="005C525C">
        <w:rPr>
          <w:rFonts w:ascii="Times New Roman" w:hAnsi="Times New Roman" w:cs="Times New Roman"/>
          <w:b/>
          <w:bCs/>
          <w:sz w:val="24"/>
          <w:szCs w:val="24"/>
        </w:rPr>
        <w:t xml:space="preserve">Estratura </w:t>
      </w:r>
      <w:r w:rsidRPr="00095ECD">
        <w:rPr>
          <w:rFonts w:ascii="Times New Roman" w:hAnsi="Times New Roman" w:cs="Times New Roman"/>
          <w:b/>
          <w:bCs/>
          <w:sz w:val="24"/>
          <w:szCs w:val="24"/>
        </w:rPr>
        <w:t>An</w:t>
      </w:r>
      <w:r w:rsidR="005C525C">
        <w:rPr>
          <w:rFonts w:ascii="Times New Roman" w:hAnsi="Times New Roman" w:cs="Times New Roman"/>
          <w:b/>
          <w:bCs/>
          <w:sz w:val="24"/>
          <w:szCs w:val="24"/>
        </w:rPr>
        <w:t>a</w:t>
      </w:r>
      <w:r w:rsidRPr="00095ECD">
        <w:rPr>
          <w:rFonts w:ascii="Times New Roman" w:hAnsi="Times New Roman" w:cs="Times New Roman"/>
          <w:b/>
          <w:bCs/>
          <w:sz w:val="24"/>
          <w:szCs w:val="24"/>
        </w:rPr>
        <w:t>l</w:t>
      </w:r>
      <w:r w:rsidR="005C525C">
        <w:rPr>
          <w:rFonts w:ascii="Times New Roman" w:hAnsi="Times New Roman" w:cs="Times New Roman"/>
          <w:b/>
          <w:bCs/>
          <w:sz w:val="24"/>
          <w:szCs w:val="24"/>
        </w:rPr>
        <w:t>ítica</w:t>
      </w:r>
      <w:r w:rsidRPr="00095ECD">
        <w:rPr>
          <w:rFonts w:ascii="Times New Roman" w:hAnsi="Times New Roman" w:cs="Times New Roman"/>
          <w:b/>
          <w:bCs/>
          <w:sz w:val="24"/>
          <w:szCs w:val="24"/>
        </w:rPr>
        <w:t xml:space="preserve"> do Banco de Dados</w:t>
      </w:r>
    </w:p>
    <w:p w:rsidR="00EE763F" w:rsidRDefault="0003553A" w:rsidP="0054361C">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color w:val="00000A"/>
          <w:sz w:val="24"/>
          <w:szCs w:val="24"/>
        </w:rPr>
        <w:t>A análise de dados seguiu três etapas</w:t>
      </w:r>
      <w:r w:rsidR="007E520C">
        <w:rPr>
          <w:rFonts w:ascii="Times New Roman" w:hAnsi="Times New Roman" w:cs="Times New Roman"/>
          <w:color w:val="00000A"/>
          <w:sz w:val="24"/>
          <w:szCs w:val="24"/>
        </w:rPr>
        <w:t>: (i) análise exploratória do agregado de todas as viagens, (ii)</w:t>
      </w:r>
      <w:r w:rsidR="007E520C" w:rsidRPr="0003553A">
        <w:rPr>
          <w:rFonts w:ascii="Times New Roman" w:hAnsi="Times New Roman" w:cs="Times New Roman"/>
          <w:color w:val="00000A"/>
          <w:sz w:val="24"/>
          <w:szCs w:val="24"/>
        </w:rPr>
        <w:t xml:space="preserve">análise exploratória da distribuição espacial das medidas </w:t>
      </w:r>
      <w:r w:rsidR="007E520C">
        <w:rPr>
          <w:rFonts w:ascii="Times New Roman" w:hAnsi="Times New Roman" w:cs="Times New Roman"/>
          <w:color w:val="00000A"/>
          <w:sz w:val="24"/>
          <w:szCs w:val="24"/>
        </w:rPr>
        <w:t xml:space="preserve">obtidas no </w:t>
      </w:r>
      <w:r w:rsidR="007E520C" w:rsidRPr="0003553A">
        <w:rPr>
          <w:rFonts w:ascii="Times New Roman" w:hAnsi="Times New Roman" w:cs="Times New Roman"/>
          <w:color w:val="00000A"/>
          <w:sz w:val="24"/>
          <w:szCs w:val="24"/>
        </w:rPr>
        <w:t>município</w:t>
      </w:r>
      <w:r w:rsidR="00EE763F">
        <w:rPr>
          <w:rFonts w:ascii="Times New Roman" w:hAnsi="Times New Roman" w:cs="Times New Roman"/>
          <w:color w:val="00000A"/>
          <w:sz w:val="24"/>
          <w:szCs w:val="24"/>
        </w:rPr>
        <w:t>, e, por fim, (iii)</w:t>
      </w:r>
      <w:r w:rsidR="00EE763F" w:rsidRPr="0003553A">
        <w:rPr>
          <w:rFonts w:ascii="Times New Roman" w:hAnsi="Times New Roman" w:cs="Times New Roman"/>
          <w:color w:val="00000A"/>
          <w:sz w:val="24"/>
          <w:szCs w:val="24"/>
        </w:rPr>
        <w:t>modelagem das medidas elaboradas a partir de variáveis socioeconômicas e variáveis de infraestrutura de transporte público nos distritos do município de São Paulo</w:t>
      </w:r>
      <w:r w:rsidR="00EE763F">
        <w:rPr>
          <w:rFonts w:ascii="Times New Roman" w:hAnsi="Times New Roman" w:cs="Times New Roman"/>
          <w:color w:val="00000A"/>
          <w:sz w:val="24"/>
          <w:szCs w:val="24"/>
        </w:rPr>
        <w:t xml:space="preserve">. </w:t>
      </w:r>
      <w:r w:rsidRPr="0003553A">
        <w:rPr>
          <w:rFonts w:ascii="Times New Roman" w:hAnsi="Times New Roman" w:cs="Times New Roman"/>
          <w:color w:val="00000A"/>
          <w:sz w:val="24"/>
          <w:szCs w:val="24"/>
        </w:rPr>
        <w:t>Foram montados modelos de regressão simples (</w:t>
      </w:r>
      <w:r w:rsidR="00EE763F">
        <w:rPr>
          <w:rFonts w:ascii="Times New Roman" w:hAnsi="Times New Roman" w:cs="Times New Roman"/>
          <w:color w:val="00000A"/>
          <w:sz w:val="24"/>
          <w:szCs w:val="24"/>
        </w:rPr>
        <w:t xml:space="preserve">doravante </w:t>
      </w:r>
      <w:r w:rsidRPr="0003553A">
        <w:rPr>
          <w:rFonts w:ascii="Times New Roman" w:hAnsi="Times New Roman" w:cs="Times New Roman"/>
          <w:color w:val="00000A"/>
          <w:sz w:val="24"/>
          <w:szCs w:val="24"/>
        </w:rPr>
        <w:t>OLS</w:t>
      </w:r>
      <w:r w:rsidR="00EE763F">
        <w:rPr>
          <w:rFonts w:ascii="Times New Roman" w:hAnsi="Times New Roman" w:cs="Times New Roman"/>
          <w:color w:val="00000A"/>
          <w:sz w:val="24"/>
          <w:szCs w:val="24"/>
        </w:rPr>
        <w:t xml:space="preserve">, ou </w:t>
      </w:r>
      <w:r w:rsidR="00EE763F" w:rsidRPr="006775A6">
        <w:rPr>
          <w:rFonts w:ascii="Times New Roman" w:hAnsi="Times New Roman" w:cs="Times New Roman"/>
          <w:i/>
          <w:color w:val="00000A"/>
          <w:sz w:val="24"/>
          <w:szCs w:val="24"/>
        </w:rPr>
        <w:t xml:space="preserve">Ordinary Least </w:t>
      </w:r>
      <w:r w:rsidR="001A28FA" w:rsidRPr="001A28FA">
        <w:rPr>
          <w:rFonts w:ascii="Times New Roman" w:hAnsi="Times New Roman" w:cs="Times New Roman"/>
          <w:i/>
          <w:color w:val="00000A"/>
          <w:sz w:val="24"/>
          <w:szCs w:val="24"/>
        </w:rPr>
        <w:t>Squares</w:t>
      </w:r>
      <w:r w:rsidRPr="0003553A">
        <w:rPr>
          <w:rFonts w:ascii="Times New Roman" w:hAnsi="Times New Roman" w:cs="Times New Roman"/>
          <w:color w:val="00000A"/>
          <w:sz w:val="24"/>
          <w:szCs w:val="24"/>
        </w:rPr>
        <w:t>)</w:t>
      </w:r>
      <w:r w:rsidRPr="0003553A">
        <w:rPr>
          <w:rFonts w:ascii="Times New Roman" w:hAnsi="Times New Roman" w:cs="Times New Roman"/>
          <w:sz w:val="24"/>
          <w:szCs w:val="24"/>
        </w:rPr>
        <w:t xml:space="preserve"> e</w:t>
      </w:r>
      <w:r w:rsidRPr="0003553A">
        <w:rPr>
          <w:rFonts w:ascii="Times New Roman" w:hAnsi="Times New Roman" w:cs="Times New Roman"/>
          <w:color w:val="00000A"/>
          <w:sz w:val="24"/>
          <w:szCs w:val="24"/>
        </w:rPr>
        <w:t xml:space="preserve"> modelos de regressão de autocorrelação espacial (</w:t>
      </w:r>
      <w:r w:rsidR="00EE763F">
        <w:rPr>
          <w:rFonts w:ascii="Times New Roman" w:hAnsi="Times New Roman" w:cs="Times New Roman"/>
          <w:color w:val="00000A"/>
          <w:sz w:val="24"/>
          <w:szCs w:val="24"/>
        </w:rPr>
        <w:t xml:space="preserve">doravante </w:t>
      </w:r>
      <w:r w:rsidRPr="0003553A">
        <w:rPr>
          <w:rFonts w:ascii="Times New Roman" w:hAnsi="Times New Roman" w:cs="Times New Roman"/>
          <w:color w:val="00000A"/>
          <w:sz w:val="24"/>
          <w:szCs w:val="24"/>
        </w:rPr>
        <w:t>SAR</w:t>
      </w:r>
      <w:r w:rsidR="00EE763F">
        <w:rPr>
          <w:rFonts w:ascii="Times New Roman" w:hAnsi="Times New Roman" w:cs="Times New Roman"/>
          <w:color w:val="00000A"/>
          <w:sz w:val="24"/>
          <w:szCs w:val="24"/>
        </w:rPr>
        <w:t xml:space="preserve">, ou </w:t>
      </w:r>
      <w:r w:rsidR="001A28FA" w:rsidRPr="001A28FA">
        <w:rPr>
          <w:rFonts w:ascii="Times New Roman" w:hAnsi="Times New Roman" w:cs="Times New Roman"/>
          <w:i/>
          <w:color w:val="00000A"/>
          <w:sz w:val="24"/>
          <w:szCs w:val="24"/>
        </w:rPr>
        <w:t>Spatial Auto-Regressive models</w:t>
      </w:r>
      <w:r w:rsidRPr="0003553A">
        <w:rPr>
          <w:rFonts w:ascii="Times New Roman" w:hAnsi="Times New Roman" w:cs="Times New Roman"/>
          <w:color w:val="00000A"/>
          <w:sz w:val="24"/>
          <w:szCs w:val="24"/>
        </w:rPr>
        <w:t>). Para a primeira análise foram realizadas estatísticas descritivas das medidas consideradas de interesse para entender a estrutura geral dos dados simulados. A</w:t>
      </w:r>
      <w:r w:rsidR="00EE763F">
        <w:rPr>
          <w:rFonts w:ascii="Times New Roman" w:hAnsi="Times New Roman" w:cs="Times New Roman"/>
          <w:color w:val="00000A"/>
          <w:sz w:val="24"/>
          <w:szCs w:val="24"/>
        </w:rPr>
        <w:t xml:space="preserve"> estrutura da</w:t>
      </w:r>
      <w:r w:rsidRPr="0003553A">
        <w:rPr>
          <w:rFonts w:ascii="Times New Roman" w:hAnsi="Times New Roman" w:cs="Times New Roman"/>
          <w:color w:val="00000A"/>
          <w:sz w:val="24"/>
          <w:szCs w:val="24"/>
        </w:rPr>
        <w:t xml:space="preserve">s entradas do banco de dados após o processamento de dados </w:t>
      </w:r>
      <w:r w:rsidR="00EE763F">
        <w:rPr>
          <w:rFonts w:ascii="Times New Roman" w:hAnsi="Times New Roman" w:cs="Times New Roman"/>
          <w:color w:val="00000A"/>
          <w:sz w:val="24"/>
          <w:szCs w:val="24"/>
        </w:rPr>
        <w:t>estão a</w:t>
      </w:r>
      <w:r w:rsidRPr="0003553A">
        <w:rPr>
          <w:rFonts w:ascii="Times New Roman" w:hAnsi="Times New Roman" w:cs="Times New Roman"/>
          <w:color w:val="00000A"/>
          <w:sz w:val="24"/>
          <w:szCs w:val="24"/>
        </w:rPr>
        <w:t>presenta</w:t>
      </w:r>
      <w:r w:rsidR="00EE763F">
        <w:rPr>
          <w:rFonts w:ascii="Times New Roman" w:hAnsi="Times New Roman" w:cs="Times New Roman"/>
          <w:color w:val="00000A"/>
          <w:sz w:val="24"/>
          <w:szCs w:val="24"/>
        </w:rPr>
        <w:t>das na Tabela 1.</w:t>
      </w:r>
    </w:p>
    <w:p w:rsidR="001C0B8E" w:rsidRDefault="001C0B8E" w:rsidP="0054361C">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rsidR="001D07BB" w:rsidRDefault="001A28FA">
      <w:pPr>
        <w:pBdr>
          <w:top w:val="nil"/>
          <w:left w:val="nil"/>
          <w:bottom w:val="nil"/>
          <w:right w:val="nil"/>
          <w:between w:val="nil"/>
        </w:pBdr>
        <w:spacing w:after="120" w:line="240" w:lineRule="auto"/>
        <w:jc w:val="both"/>
        <w:rPr>
          <w:rFonts w:ascii="Times New Roman" w:hAnsi="Times New Roman" w:cs="Times New Roman"/>
          <w:sz w:val="24"/>
        </w:rPr>
      </w:pPr>
      <w:r w:rsidRPr="001A28FA">
        <w:rPr>
          <w:rFonts w:ascii="Times New Roman" w:hAnsi="Times New Roman" w:cs="Times New Roman"/>
          <w:b/>
          <w:sz w:val="24"/>
        </w:rPr>
        <w:t xml:space="preserve">Tabela </w:t>
      </w:r>
      <w:r w:rsidR="00DE44F3"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Tabela \* ARABIC </w:instrText>
      </w:r>
      <w:r w:rsidR="00DE44F3" w:rsidRPr="001A28FA">
        <w:rPr>
          <w:rFonts w:ascii="Times New Roman" w:hAnsi="Times New Roman" w:cs="Times New Roman"/>
          <w:b/>
          <w:sz w:val="24"/>
        </w:rPr>
        <w:fldChar w:fldCharType="separate"/>
      </w:r>
      <w:r w:rsidR="006775A6">
        <w:rPr>
          <w:rFonts w:ascii="Times New Roman" w:hAnsi="Times New Roman" w:cs="Times New Roman"/>
          <w:b/>
          <w:noProof/>
          <w:sz w:val="24"/>
        </w:rPr>
        <w:t>1</w:t>
      </w:r>
      <w:r w:rsidR="00DE44F3" w:rsidRPr="001A28FA">
        <w:rPr>
          <w:rFonts w:ascii="Times New Roman" w:hAnsi="Times New Roman" w:cs="Times New Roman"/>
          <w:b/>
          <w:sz w:val="24"/>
        </w:rPr>
        <w:fldChar w:fldCharType="end"/>
      </w:r>
      <w:r w:rsidRPr="001A28FA">
        <w:rPr>
          <w:rFonts w:ascii="Times New Roman" w:hAnsi="Times New Roman" w:cs="Times New Roman"/>
          <w:b/>
          <w:sz w:val="24"/>
        </w:rPr>
        <w:t>.</w:t>
      </w:r>
      <w:r w:rsidR="00EE763F" w:rsidRPr="006775A6">
        <w:rPr>
          <w:rFonts w:ascii="Times New Roman" w:hAnsi="Times New Roman" w:cs="Times New Roman"/>
          <w:sz w:val="24"/>
        </w:rPr>
        <w:t xml:space="preserve"> V</w:t>
      </w:r>
      <w:r w:rsidRPr="001A28FA">
        <w:rPr>
          <w:rFonts w:ascii="Times New Roman" w:hAnsi="Times New Roman" w:cs="Times New Roman"/>
          <w:sz w:val="24"/>
        </w:rPr>
        <w:t>ariáveis do banco de dados na nuvem</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ayout w:type="fixed"/>
        <w:tblLook w:val="0000"/>
      </w:tblPr>
      <w:tblGrid>
        <w:gridCol w:w="1213"/>
        <w:gridCol w:w="1213"/>
        <w:gridCol w:w="1211"/>
        <w:gridCol w:w="1215"/>
        <w:gridCol w:w="1214"/>
        <w:gridCol w:w="1214"/>
        <w:gridCol w:w="1211"/>
      </w:tblGrid>
      <w:tr w:rsidR="00EE763F" w:rsidRPr="00EE763F" w:rsidTr="00EE763F">
        <w:trPr>
          <w:trHeight w:hRule="exact" w:val="567"/>
          <w:jc w:val="center"/>
        </w:trPr>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ID</w:t>
            </w:r>
          </w:p>
        </w:tc>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Data</w:t>
            </w:r>
          </w:p>
        </w:tc>
        <w:tc>
          <w:tcPr>
            <w:tcW w:w="1211"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Hora</w:t>
            </w:r>
          </w:p>
        </w:tc>
        <w:tc>
          <w:tcPr>
            <w:tcW w:w="1215"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Dia</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 Latitude da origem</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Longitude da origem</w:t>
            </w:r>
          </w:p>
        </w:tc>
        <w:tc>
          <w:tcPr>
            <w:tcW w:w="1211"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Endereço da origem</w:t>
            </w:r>
          </w:p>
        </w:tc>
      </w:tr>
      <w:tr w:rsidR="00EE763F" w:rsidRPr="00EE763F" w:rsidTr="00EE763F">
        <w:trPr>
          <w:trHeight w:hRule="exact" w:val="567"/>
          <w:jc w:val="center"/>
        </w:trPr>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lastRenderedPageBreak/>
              <w:t>Latitude do destino</w:t>
            </w:r>
          </w:p>
        </w:tc>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Longitude do destino</w:t>
            </w:r>
          </w:p>
        </w:tc>
        <w:tc>
          <w:tcPr>
            <w:tcW w:w="1211"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Endereço do destino</w:t>
            </w:r>
          </w:p>
        </w:tc>
        <w:tc>
          <w:tcPr>
            <w:tcW w:w="1215"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Duração</w:t>
            </w:r>
          </w:p>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(segundos)</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Distância (metros)</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Tarifa</w:t>
            </w:r>
          </w:p>
        </w:tc>
        <w:tc>
          <w:tcPr>
            <w:tcW w:w="1211" w:type="dxa"/>
            <w:shd w:val="clear" w:color="auto" w:fill="EEECE1" w:themeFill="background2"/>
            <w:vAlign w:val="center"/>
          </w:tcPr>
          <w:p w:rsidR="0003553A" w:rsidRPr="00EE763F" w:rsidRDefault="001A28FA" w:rsidP="0054361C">
            <w:pPr>
              <w:keepNext/>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Modal</w:t>
            </w:r>
          </w:p>
        </w:tc>
      </w:tr>
    </w:tbl>
    <w:p w:rsidR="001D07BB" w:rsidRDefault="001A28FA">
      <w:pPr>
        <w:pBdr>
          <w:top w:val="nil"/>
          <w:left w:val="nil"/>
          <w:bottom w:val="nil"/>
          <w:right w:val="nil"/>
          <w:between w:val="nil"/>
        </w:pBdr>
        <w:spacing w:before="120" w:after="0" w:line="240" w:lineRule="auto"/>
        <w:jc w:val="both"/>
        <w:rPr>
          <w:rFonts w:ascii="Times New Roman" w:hAnsi="Times New Roman" w:cs="Times New Roman"/>
          <w:sz w:val="20"/>
        </w:rPr>
      </w:pPr>
      <w:bookmarkStart w:id="22" w:name="bookmark=id.gjdgxs" w:colFirst="0" w:colLast="0"/>
      <w:bookmarkEnd w:id="22"/>
      <w:r w:rsidRPr="001A28FA">
        <w:rPr>
          <w:rFonts w:ascii="Times New Roman" w:hAnsi="Times New Roman" w:cs="Times New Roman"/>
          <w:sz w:val="20"/>
        </w:rPr>
        <w:t>Fonte: Os autores</w:t>
      </w:r>
    </w:p>
    <w:p w:rsidR="00EE763F" w:rsidRDefault="00EE763F" w:rsidP="0003553A">
      <w:pPr>
        <w:pBdr>
          <w:top w:val="nil"/>
          <w:left w:val="nil"/>
          <w:bottom w:val="nil"/>
          <w:right w:val="nil"/>
          <w:between w:val="nil"/>
        </w:pBdr>
        <w:spacing w:after="0" w:line="240" w:lineRule="auto"/>
        <w:jc w:val="both"/>
        <w:rPr>
          <w:rFonts w:ascii="Times New Roman" w:hAnsi="Times New Roman" w:cs="Times New Roman"/>
        </w:rPr>
      </w:pPr>
    </w:p>
    <w:p w:rsidR="00EE763F" w:rsidRDefault="0003553A" w:rsidP="00EE763F">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color w:val="00000A"/>
          <w:sz w:val="24"/>
          <w:szCs w:val="24"/>
        </w:rPr>
        <w:t>A partir do pareamento das viagens por modal (público e privado) foram criadas duas medidas</w:t>
      </w:r>
      <w:r w:rsidR="00EE763F">
        <w:rPr>
          <w:rFonts w:ascii="Times New Roman" w:hAnsi="Times New Roman" w:cs="Times New Roman"/>
          <w:color w:val="00000A"/>
          <w:sz w:val="24"/>
          <w:szCs w:val="24"/>
        </w:rPr>
        <w:t>-alvo</w:t>
      </w:r>
      <w:r w:rsidRPr="0003553A">
        <w:rPr>
          <w:rFonts w:ascii="Times New Roman" w:hAnsi="Times New Roman" w:cs="Times New Roman"/>
          <w:color w:val="00000A"/>
          <w:sz w:val="24"/>
          <w:szCs w:val="24"/>
        </w:rPr>
        <w:t>: (1) a diferença entre o tempo de viagem do modal público e do modal privado</w:t>
      </w:r>
      <w:r w:rsidR="00EE763F">
        <w:rPr>
          <w:rFonts w:ascii="Times New Roman" w:hAnsi="Times New Roman" w:cs="Times New Roman"/>
          <w:color w:val="00000A"/>
          <w:sz w:val="24"/>
          <w:szCs w:val="24"/>
        </w:rPr>
        <w:t xml:space="preserve"> e </w:t>
      </w:r>
      <w:r w:rsidR="00EE763F" w:rsidRPr="0003553A">
        <w:rPr>
          <w:rFonts w:ascii="Times New Roman" w:hAnsi="Times New Roman" w:cs="Times New Roman"/>
          <w:color w:val="00000A"/>
          <w:sz w:val="24"/>
          <w:szCs w:val="24"/>
        </w:rPr>
        <w:t>(2) a razão entre o tempo de viagem do modal público pelo modal privado, ou “tempo relativo” que o transporte público demora mais que o transporte privado, co</w:t>
      </w:r>
      <w:r w:rsidR="00EE763F">
        <w:rPr>
          <w:rFonts w:ascii="Times New Roman" w:hAnsi="Times New Roman" w:cs="Times New Roman"/>
          <w:color w:val="00000A"/>
          <w:sz w:val="24"/>
          <w:szCs w:val="24"/>
        </w:rPr>
        <w:t>nforme equações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EE763F" w:rsidTr="00EE763F">
        <w:tc>
          <w:tcPr>
            <w:tcW w:w="4530" w:type="dxa"/>
          </w:tcPr>
          <w:p w:rsidR="001D07BB" w:rsidRDefault="00ED17A8">
            <w:pPr>
              <w:pStyle w:val="PargrafodaLista"/>
              <w:spacing w:before="120" w:after="120"/>
              <w:ind w:left="0"/>
              <w:jc w:val="center"/>
              <w:rPr>
                <w:rFonts w:ascii="Times New Roman" w:hAnsi="Times New Roman" w:cs="Times New Roman"/>
                <w:color w:val="00000A"/>
                <w:sz w:val="24"/>
                <w:szCs w:val="24"/>
              </w:rPr>
            </w:pPr>
            <w:r>
              <w:rPr>
                <w:rFonts w:ascii="Times New Roman" w:eastAsiaTheme="majorEastAsia" w:hAnsi="Times New Roman" w:cs="Times New Roman"/>
                <w:color w:val="00000A"/>
                <w:sz w:val="24"/>
                <w:szCs w:val="24"/>
              </w:rPr>
              <w:t>(</w:t>
            </w:r>
            <w:r w:rsidR="001A28FA" w:rsidRPr="001A28FA">
              <w:rPr>
                <w:rFonts w:ascii="Times New Roman" w:hAnsi="Times New Roman" w:cs="Times New Roman"/>
                <w:b/>
                <w:color w:val="00000A"/>
                <w:sz w:val="24"/>
                <w:szCs w:val="24"/>
              </w:rPr>
              <w:t>I</w:t>
            </w:r>
            <w:r>
              <w:rPr>
                <w:rFonts w:ascii="Times New Roman" w:eastAsiaTheme="majorEastAsia" w:hAnsi="Times New Roman" w:cs="Times New Roman"/>
                <w:color w:val="00000A"/>
                <w:sz w:val="24"/>
                <w:szCs w:val="24"/>
              </w:rPr>
              <w:t>)</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D</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w:p>
        </w:tc>
        <w:tc>
          <w:tcPr>
            <w:tcW w:w="4531" w:type="dxa"/>
          </w:tcPr>
          <w:p w:rsidR="001D07BB" w:rsidRDefault="00ED17A8">
            <w:pPr>
              <w:pBdr>
                <w:top w:val="nil"/>
                <w:left w:val="nil"/>
                <w:bottom w:val="nil"/>
                <w:right w:val="nil"/>
                <w:between w:val="nil"/>
              </w:pBdr>
              <w:spacing w:before="120" w:after="120"/>
              <w:jc w:val="center"/>
              <w:rPr>
                <w:rFonts w:ascii="Times New Roman" w:hAnsi="Times New Roman" w:cs="Times New Roman"/>
                <w:color w:val="00000A"/>
                <w:sz w:val="24"/>
                <w:szCs w:val="24"/>
              </w:rPr>
            </w:pPr>
            <w:r>
              <w:rPr>
                <w:rFonts w:ascii="Times New Roman" w:eastAsiaTheme="minorEastAsia" w:hAnsi="Times New Roman" w:cs="Times New Roman"/>
                <w:color w:val="00000A"/>
                <w:sz w:val="24"/>
                <w:szCs w:val="24"/>
              </w:rPr>
              <w:t>(</w:t>
            </w:r>
            <w:r w:rsidR="001A28FA" w:rsidRPr="001A28FA">
              <w:rPr>
                <w:rFonts w:ascii="Times New Roman" w:eastAsiaTheme="minorEastAsia" w:hAnsi="Times New Roman" w:cs="Times New Roman"/>
                <w:b/>
                <w:color w:val="00000A"/>
                <w:sz w:val="24"/>
                <w:szCs w:val="24"/>
              </w:rPr>
              <w:t>II</w:t>
            </w:r>
            <w:r>
              <w:rPr>
                <w:rFonts w:ascii="Times New Roman" w:eastAsiaTheme="minorEastAsia" w:hAnsi="Times New Roman" w:cs="Times New Roman"/>
                <w:color w:val="00000A"/>
                <w:sz w:val="24"/>
                <w:szCs w:val="24"/>
              </w:rPr>
              <w:t xml:space="preserve">)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 xml:space="preserve"> R</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w:p>
        </w:tc>
      </w:tr>
    </w:tbl>
    <w:p w:rsidR="00ED17A8" w:rsidRDefault="0003553A" w:rsidP="0003553A">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sz w:val="24"/>
          <w:szCs w:val="24"/>
        </w:rPr>
        <w:t xml:space="preserve">As distribuições das medidas foram testadas para checar a sua normalidade, que foi considerada satisfatória. </w:t>
      </w:r>
      <w:r w:rsidRPr="0003553A">
        <w:rPr>
          <w:rFonts w:ascii="Times New Roman" w:hAnsi="Times New Roman" w:cs="Times New Roman"/>
          <w:color w:val="00000A"/>
          <w:sz w:val="24"/>
          <w:szCs w:val="24"/>
        </w:rPr>
        <w:t xml:space="preserve">Em seguida, os dados de viagens devido a sua natureza eminentemente geográfica foram analisados a partir de abordagens espaciais. </w:t>
      </w:r>
      <w:r w:rsidR="005C525C">
        <w:rPr>
          <w:rFonts w:ascii="Times New Roman" w:hAnsi="Times New Roman" w:cs="Times New Roman"/>
          <w:color w:val="00000A"/>
          <w:sz w:val="24"/>
          <w:szCs w:val="24"/>
        </w:rPr>
        <w:t>P</w:t>
      </w:r>
      <w:r w:rsidRPr="0003553A">
        <w:rPr>
          <w:rFonts w:ascii="Times New Roman" w:hAnsi="Times New Roman" w:cs="Times New Roman"/>
          <w:color w:val="00000A"/>
          <w:sz w:val="24"/>
          <w:szCs w:val="24"/>
        </w:rPr>
        <w:t xml:space="preserve">ara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005C525C">
        <w:rPr>
          <w:rFonts w:ascii="Times New Roman" w:hAnsi="Times New Roman" w:cs="Times New Roman"/>
          <w:color w:val="00000A"/>
          <w:sz w:val="24"/>
          <w:szCs w:val="24"/>
        </w:rPr>
        <w:t xml:space="preserve">foram feitas </w:t>
      </w:r>
      <w:r w:rsidRPr="0003553A">
        <w:rPr>
          <w:rFonts w:ascii="Times New Roman" w:hAnsi="Times New Roman" w:cs="Times New Roman"/>
          <w:color w:val="00000A"/>
          <w:sz w:val="24"/>
          <w:szCs w:val="24"/>
        </w:rPr>
        <w:t>análises d</w:t>
      </w:r>
      <w:r w:rsidR="005C525C">
        <w:rPr>
          <w:rFonts w:ascii="Times New Roman" w:hAnsi="Times New Roman" w:cs="Times New Roman"/>
          <w:color w:val="00000A"/>
          <w:sz w:val="24"/>
          <w:szCs w:val="24"/>
        </w:rPr>
        <w:t>e auto-correlação espacial (</w:t>
      </w:r>
      <w:r w:rsidR="005C525C" w:rsidRPr="005C525C">
        <w:rPr>
          <w:rFonts w:ascii="Times New Roman" w:hAnsi="Times New Roman" w:cs="Times New Roman"/>
          <w:color w:val="00000A"/>
          <w:sz w:val="24"/>
          <w:szCs w:val="24"/>
        </w:rPr>
        <w:t>utili</w:t>
      </w:r>
      <w:r w:rsidR="005C525C">
        <w:rPr>
          <w:rFonts w:ascii="Times New Roman" w:hAnsi="Times New Roman" w:cs="Times New Roman"/>
          <w:color w:val="00000A"/>
          <w:sz w:val="24"/>
          <w:szCs w:val="24"/>
        </w:rPr>
        <w:t xml:space="preserve">zado para identificar padrões de dispersão, </w:t>
      </w:r>
      <w:r w:rsidR="005C525C" w:rsidRPr="005C525C">
        <w:rPr>
          <w:rFonts w:ascii="Times New Roman" w:hAnsi="Times New Roman" w:cs="Times New Roman"/>
          <w:color w:val="00000A"/>
          <w:sz w:val="24"/>
          <w:szCs w:val="24"/>
        </w:rPr>
        <w:t xml:space="preserve">clusterização </w:t>
      </w:r>
      <w:r w:rsidR="005C525C">
        <w:rPr>
          <w:rFonts w:ascii="Times New Roman" w:hAnsi="Times New Roman" w:cs="Times New Roman"/>
          <w:color w:val="00000A"/>
          <w:sz w:val="24"/>
          <w:szCs w:val="24"/>
        </w:rPr>
        <w:t xml:space="preserve">ou aleatoriedade) através do </w:t>
      </w:r>
      <w:r w:rsidR="001A28FA" w:rsidRPr="001A28FA">
        <w:rPr>
          <w:rFonts w:ascii="Times New Roman" w:hAnsi="Times New Roman" w:cs="Times New Roman"/>
          <w:i/>
          <w:color w:val="00000A"/>
          <w:sz w:val="24"/>
          <w:szCs w:val="24"/>
        </w:rPr>
        <w:t>I</w:t>
      </w:r>
      <w:r w:rsidR="005C525C">
        <w:rPr>
          <w:rFonts w:ascii="Times New Roman" w:hAnsi="Times New Roman" w:cs="Times New Roman"/>
          <w:color w:val="00000A"/>
          <w:sz w:val="24"/>
          <w:szCs w:val="24"/>
        </w:rPr>
        <w:t xml:space="preserve"> de Moran e de m</w:t>
      </w:r>
      <w:r w:rsidRPr="0003553A">
        <w:rPr>
          <w:rFonts w:ascii="Times New Roman" w:hAnsi="Times New Roman" w:cs="Times New Roman"/>
          <w:color w:val="00000A"/>
          <w:sz w:val="24"/>
          <w:szCs w:val="24"/>
        </w:rPr>
        <w:t xml:space="preserve">apas de Indicadores Locais de Associação Espacial (LISA), tanto para </w:t>
      </w:r>
      <w:r w:rsidR="005C525C">
        <w:rPr>
          <w:rFonts w:ascii="Times New Roman" w:hAnsi="Times New Roman" w:cs="Times New Roman"/>
          <w:color w:val="00000A"/>
          <w:sz w:val="24"/>
          <w:szCs w:val="24"/>
        </w:rPr>
        <w:t>a granularidade</w:t>
      </w:r>
      <w:r w:rsidRPr="0003553A">
        <w:rPr>
          <w:rFonts w:ascii="Times New Roman" w:hAnsi="Times New Roman" w:cs="Times New Roman"/>
          <w:color w:val="00000A"/>
          <w:sz w:val="24"/>
          <w:szCs w:val="24"/>
        </w:rPr>
        <w:t xml:space="preserve"> d</w:t>
      </w:r>
      <w:r w:rsidR="005C525C">
        <w:rPr>
          <w:rFonts w:ascii="Times New Roman" w:hAnsi="Times New Roman" w:cs="Times New Roman"/>
          <w:color w:val="00000A"/>
          <w:sz w:val="24"/>
          <w:szCs w:val="24"/>
        </w:rPr>
        <w:t>e</w:t>
      </w:r>
      <w:r w:rsidRPr="0003553A">
        <w:rPr>
          <w:rFonts w:ascii="Times New Roman" w:hAnsi="Times New Roman" w:cs="Times New Roman"/>
          <w:color w:val="00000A"/>
          <w:sz w:val="24"/>
          <w:szCs w:val="24"/>
        </w:rPr>
        <w:t xml:space="preserve"> distritos como </w:t>
      </w:r>
      <w:r w:rsidR="005C525C">
        <w:rPr>
          <w:rFonts w:ascii="Times New Roman" w:hAnsi="Times New Roman" w:cs="Times New Roman"/>
          <w:color w:val="00000A"/>
          <w:sz w:val="24"/>
          <w:szCs w:val="24"/>
        </w:rPr>
        <w:t xml:space="preserve">de </w:t>
      </w:r>
      <w:r w:rsidRPr="0003553A">
        <w:rPr>
          <w:rFonts w:ascii="Times New Roman" w:hAnsi="Times New Roman" w:cs="Times New Roman"/>
          <w:color w:val="00000A"/>
          <w:sz w:val="24"/>
          <w:szCs w:val="24"/>
        </w:rPr>
        <w:t xml:space="preserve">áreas de ponderação. A partir dessas análises foi possível verificar a clusterização dessas medidas no município. Os resultados para as duas medidas foram comparados, assim como foram comparadas as diferenças entre os níveis de análise de distritos e de áreas de ponderação. Por último, foram realizadas as modelagens de regressões lineares simples e espaciais. Os modelos foram usados para descrever a distribuição e a relação entre as medidas elaboradas e o conjunto de variáveis que refletem condições socioeconômicas e de infraestrutura de transporte público nos distritos de São Paulo.  Para isso as medidas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foram agrupadas em torno dos distritos de origem e para cada distrito foi considerada a média das medidas que partiam do distrito. Foram compilados dados socioeconômicos e de infraestrutura de transportes agregados por distrito e ponderados, caso fosse o caso</w:t>
      </w:r>
      <w:r w:rsidRPr="0003553A">
        <w:rPr>
          <w:rFonts w:ascii="Times New Roman" w:hAnsi="Times New Roman" w:cs="Times New Roman"/>
          <w:sz w:val="24"/>
          <w:szCs w:val="24"/>
        </w:rPr>
        <w:t>,</w:t>
      </w:r>
      <w:r w:rsidRPr="0003553A">
        <w:rPr>
          <w:rFonts w:ascii="Times New Roman" w:hAnsi="Times New Roman" w:cs="Times New Roman"/>
          <w:color w:val="00000A"/>
          <w:sz w:val="24"/>
          <w:szCs w:val="24"/>
        </w:rPr>
        <w:t xml:space="preserve"> pela área dos distritos. As variáveis usadas estão descritas na Tabela 2. A partir desses dados foram calculados modelos de regressão linear, através de um processo </w:t>
      </w:r>
      <w:r w:rsidR="001A28FA" w:rsidRPr="001A28FA">
        <w:rPr>
          <w:rFonts w:ascii="Times New Roman" w:hAnsi="Times New Roman" w:cs="Times New Roman"/>
          <w:i/>
          <w:color w:val="00000A"/>
          <w:sz w:val="24"/>
          <w:szCs w:val="24"/>
        </w:rPr>
        <w:t>stepwise</w:t>
      </w:r>
      <w:r w:rsidR="00ED17A8" w:rsidRPr="006775A6">
        <w:rPr>
          <w:rFonts w:ascii="Times New Roman" w:hAnsi="Times New Roman" w:cs="Times New Roman"/>
          <w:color w:val="00000A"/>
          <w:sz w:val="24"/>
          <w:szCs w:val="24"/>
        </w:rPr>
        <w:t>, com n</w:t>
      </w:r>
      <w:r w:rsidR="00ED17A8">
        <w:rPr>
          <w:rFonts w:ascii="Times New Roman" w:hAnsi="Times New Roman" w:cs="Times New Roman"/>
          <w:color w:val="00000A"/>
          <w:sz w:val="24"/>
          <w:szCs w:val="24"/>
        </w:rPr>
        <w:t xml:space="preserve">ível de significância </w:t>
      </w:r>
      <w:r w:rsidR="001A28FA" w:rsidRPr="001A28FA">
        <w:rPr>
          <w:rFonts w:ascii="Times New Roman" w:hAnsi="Times New Roman" w:cs="Times New Roman"/>
          <w:i/>
          <w:color w:val="00000A"/>
          <w:sz w:val="24"/>
          <w:szCs w:val="24"/>
        </w:rPr>
        <w:t>a priori</w:t>
      </w:r>
      <w:r w:rsidR="00ED17A8">
        <w:rPr>
          <w:rFonts w:ascii="Times New Roman" w:hAnsi="Times New Roman" w:cs="Times New Roman"/>
          <w:color w:val="00000A"/>
          <w:sz w:val="24"/>
          <w:szCs w:val="24"/>
        </w:rPr>
        <w:t xml:space="preserve"> de 5% </w:t>
      </w:r>
      <w:r w:rsidR="001A28FA" w:rsidRPr="001A28FA">
        <w:rPr>
          <w:rFonts w:ascii="Times New Roman" w:hAnsi="Times New Roman" w:cs="Times New Roman"/>
          <w:color w:val="00000A"/>
          <w:sz w:val="24"/>
          <w:szCs w:val="24"/>
        </w:rPr>
        <w:t>e de análise de multicolinearidade</w:t>
      </w:r>
      <w:r w:rsidRPr="0003553A">
        <w:rPr>
          <w:rFonts w:ascii="Times New Roman" w:hAnsi="Times New Roman" w:cs="Times New Roman"/>
          <w:color w:val="00000A"/>
          <w:sz w:val="24"/>
          <w:szCs w:val="24"/>
        </w:rPr>
        <w:t xml:space="preserve">. </w:t>
      </w:r>
      <w:r w:rsidR="005C525C">
        <w:rPr>
          <w:rFonts w:ascii="Times New Roman" w:hAnsi="Times New Roman" w:cs="Times New Roman"/>
          <w:color w:val="00000A"/>
          <w:sz w:val="24"/>
          <w:szCs w:val="24"/>
        </w:rPr>
        <w:t>O modelo SAR foi então aplicado para as variáveis independentes finais do modelo (</w:t>
      </w:r>
      <w:r w:rsidR="001A28FA" w:rsidRPr="001A28FA">
        <w:rPr>
          <w:rFonts w:ascii="Times New Roman" w:hAnsi="Times New Roman" w:cs="Times New Roman"/>
          <w:i/>
          <w:color w:val="00000A"/>
          <w:sz w:val="24"/>
          <w:szCs w:val="24"/>
        </w:rPr>
        <w:t>X</w:t>
      </w:r>
      <w:r w:rsidR="005C525C">
        <w:rPr>
          <w:rFonts w:ascii="Times New Roman" w:hAnsi="Times New Roman" w:cs="Times New Roman"/>
          <w:color w:val="00000A"/>
          <w:sz w:val="24"/>
          <w:szCs w:val="24"/>
        </w:rPr>
        <w:t xml:space="preserve">), conforme equação </w:t>
      </w:r>
      <w:r w:rsidR="005D302D">
        <w:rPr>
          <w:rFonts w:ascii="Times New Roman" w:hAnsi="Times New Roman" w:cs="Times New Roman"/>
          <w:color w:val="00000A"/>
          <w:sz w:val="24"/>
          <w:szCs w:val="24"/>
        </w:rPr>
        <w:t xml:space="preserve">(3) </w:t>
      </w:r>
      <w:r w:rsidR="00ED17A8">
        <w:rPr>
          <w:rFonts w:ascii="Times New Roman" w:hAnsi="Times New Roman" w:cs="Times New Roman"/>
          <w:color w:val="00000A"/>
          <w:sz w:val="24"/>
          <w:szCs w:val="24"/>
        </w:rPr>
        <w:t>(</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oMath>
      <w:r w:rsidR="00ED17A8">
        <w:rPr>
          <w:rFonts w:ascii="Times New Roman" w:hAnsi="Times New Roman" w:cs="Times New Roman"/>
          <w:color w:val="00000A"/>
          <w:sz w:val="24"/>
          <w:szCs w:val="24"/>
        </w:rPr>
        <w:t xml:space="preserve"> é a matriz de vizinhança e </w:t>
      </w:r>
      <m:oMath>
        <m:r>
          <w:rPr>
            <w:rFonts w:ascii="Cambria Math" w:hAnsi="Cambria Math" w:cs="Times New Roman"/>
            <w:color w:val="00000A"/>
            <w:sz w:val="24"/>
            <w:szCs w:val="24"/>
          </w:rPr>
          <m:t>ρ</m:t>
        </m:r>
      </m:oMath>
      <w:r w:rsidR="00ED17A8">
        <w:rPr>
          <w:rFonts w:ascii="Times New Roman" w:hAnsi="Times New Roman" w:cs="Times New Roman"/>
          <w:color w:val="00000A"/>
          <w:sz w:val="24"/>
          <w:szCs w:val="24"/>
        </w:rPr>
        <w:t xml:space="preserve"> é o coeficiente do termo espacial auto-regressivo). O software GeoDA foi utilizado para a aplicação do modelo SAR.</w:t>
      </w:r>
    </w:p>
    <w:p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p>
    <w:p w:rsidR="001D07BB" w:rsidRDefault="00ED17A8">
      <w:pPr>
        <w:spacing w:after="0" w:line="240" w:lineRule="auto"/>
        <w:jc w:val="center"/>
        <w:rPr>
          <w:rFonts w:ascii="Times New Roman" w:hAnsi="Times New Roman" w:cs="Times New Roman"/>
          <w:sz w:val="24"/>
          <w:szCs w:val="24"/>
        </w:rPr>
      </w:pPr>
      <w:r>
        <w:rPr>
          <w:rFonts w:ascii="Times New Roman" w:hAnsi="Times New Roman" w:cs="Times New Roman"/>
          <w:color w:val="00000A"/>
          <w:sz w:val="24"/>
          <w:szCs w:val="24"/>
        </w:rPr>
        <w:t>(</w:t>
      </w:r>
      <w:r w:rsidR="001A28FA" w:rsidRPr="001A28FA">
        <w:rPr>
          <w:rFonts w:ascii="Times New Roman" w:hAnsi="Times New Roman" w:cs="Times New Roman"/>
          <w:b/>
          <w:color w:val="00000A"/>
          <w:sz w:val="24"/>
          <w:szCs w:val="24"/>
        </w:rPr>
        <w:t>III</w:t>
      </w:r>
      <w:r>
        <w:rPr>
          <w:rFonts w:ascii="Times New Roman" w:hAnsi="Times New Roman" w:cs="Times New Roman"/>
          <w:color w:val="00000A"/>
          <w:sz w:val="24"/>
          <w:szCs w:val="24"/>
        </w:rPr>
        <w:t xml:space="preserve">)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X</m:t>
            </m:r>
          </m:e>
          <m:sub>
            <m:r>
              <w:rPr>
                <w:rFonts w:ascii="Cambria Math" w:hAnsi="Cambria Math" w:cs="Times New Roman"/>
                <w:color w:val="00000A"/>
                <w:sz w:val="24"/>
                <w:szCs w:val="24"/>
              </w:rPr>
              <m:t>n</m:t>
            </m:r>
          </m:sub>
        </m:sSub>
        <m:r>
          <w:rPr>
            <w:rFonts w:ascii="Cambria Math" w:hAnsi="Cambria Math" w:cs="Times New Roman"/>
            <w:color w:val="00000A"/>
            <w:sz w:val="24"/>
            <w:szCs w:val="24"/>
          </w:rPr>
          <m:t>β+ρ</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ε</m:t>
            </m:r>
          </m:e>
          <m:sub>
            <m:r>
              <w:rPr>
                <w:rFonts w:ascii="Cambria Math" w:hAnsi="Cambria Math" w:cs="Times New Roman"/>
                <w:color w:val="00000A"/>
                <w:sz w:val="24"/>
                <w:szCs w:val="24"/>
              </w:rPr>
              <m:t>n</m:t>
            </m:r>
          </m:sub>
        </m:sSub>
      </m:oMath>
    </w:p>
    <w:p w:rsidR="0003553A" w:rsidRDefault="0003553A" w:rsidP="0003553A">
      <w:pPr>
        <w:spacing w:after="0" w:line="240" w:lineRule="auto"/>
        <w:jc w:val="both"/>
        <w:rPr>
          <w:rFonts w:ascii="Times New Roman" w:hAnsi="Times New Roman" w:cs="Times New Roman"/>
          <w:sz w:val="24"/>
          <w:szCs w:val="24"/>
        </w:rPr>
      </w:pPr>
    </w:p>
    <w:p w:rsidR="00ED17A8" w:rsidRPr="00122323" w:rsidRDefault="00ED17A8" w:rsidP="00ED17A8">
      <w:pPr>
        <w:pStyle w:val="Ttulo1"/>
        <w:spacing w:before="0" w:line="240" w:lineRule="auto"/>
        <w:contextualSpacing w:val="0"/>
        <w:rPr>
          <w:b/>
          <w:lang w:val="pt-BR"/>
        </w:rPr>
      </w:pPr>
      <w:r>
        <w:rPr>
          <w:b/>
          <w:lang w:val="pt-BR"/>
        </w:rPr>
        <w:t>4. R</w:t>
      </w:r>
      <w:r w:rsidRPr="00122323">
        <w:rPr>
          <w:b/>
          <w:lang w:val="pt-BR"/>
        </w:rPr>
        <w:t>ESULTADOS</w:t>
      </w:r>
      <w:r>
        <w:rPr>
          <w:b/>
          <w:lang w:val="pt-BR"/>
        </w:rPr>
        <w:t xml:space="preserve"> E ANÁLISE</w:t>
      </w:r>
    </w:p>
    <w:p w:rsidR="00C969F7" w:rsidRDefault="00ED17A8" w:rsidP="00C969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Os resultados indicaram que a</w:t>
      </w:r>
      <w:r w:rsidRPr="002A52B8">
        <w:rPr>
          <w:rFonts w:ascii="Times New Roman" w:hAnsi="Times New Roman" w:cs="Times New Roman"/>
          <w:sz w:val="24"/>
          <w:szCs w:val="24"/>
        </w:rPr>
        <w:t xml:space="preserve">mbas as medidas </w:t>
      </w:r>
      <w:r w:rsidRPr="00D03AF6">
        <w:rPr>
          <w:rFonts w:ascii="Times New Roman" w:hAnsi="Times New Roman" w:cs="Times New Roman"/>
          <w:i/>
          <w:color w:val="00000A"/>
          <w:sz w:val="24"/>
          <w:szCs w:val="24"/>
        </w:rPr>
        <w:t>D</w:t>
      </w:r>
      <w:r w:rsidRPr="00D03AF6">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Pr="00D03AF6">
        <w:rPr>
          <w:rFonts w:ascii="Times New Roman" w:hAnsi="Times New Roman" w:cs="Times New Roman"/>
          <w:i/>
          <w:color w:val="00000A"/>
          <w:sz w:val="24"/>
          <w:szCs w:val="24"/>
        </w:rPr>
        <w:t>R</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apresentam</w:t>
      </w:r>
      <w:r w:rsidRPr="002A52B8">
        <w:rPr>
          <w:rFonts w:ascii="Times New Roman" w:hAnsi="Times New Roman" w:cs="Times New Roman"/>
          <w:sz w:val="24"/>
          <w:szCs w:val="24"/>
        </w:rPr>
        <w:t xml:space="preserve"> melhores condições de mobilidade privada que pública. Um teste </w:t>
      </w:r>
      <w:r w:rsidRPr="00D03AF6">
        <w:rPr>
          <w:rFonts w:ascii="Times New Roman" w:hAnsi="Times New Roman" w:cs="Times New Roman"/>
          <w:i/>
          <w:sz w:val="24"/>
          <w:szCs w:val="24"/>
        </w:rPr>
        <w:t>t</w:t>
      </w:r>
      <w:r w:rsidRPr="002A52B8">
        <w:rPr>
          <w:rFonts w:ascii="Times New Roman" w:hAnsi="Times New Roman" w:cs="Times New Roman"/>
          <w:sz w:val="24"/>
          <w:szCs w:val="24"/>
        </w:rPr>
        <w:t xml:space="preserve"> de diferença de médias com 95% de confiança indicou que a média da diferença de tempos está entre 3680s e 3697s; para </w:t>
      </w:r>
      <w:r w:rsidRPr="00D03AF6">
        <w:rPr>
          <w:rFonts w:ascii="Times New Roman" w:hAnsi="Times New Roman" w:cs="Times New Roman"/>
          <w:i/>
          <w:color w:val="00000A"/>
          <w:sz w:val="24"/>
          <w:szCs w:val="24"/>
        </w:rPr>
        <w:t>R</w:t>
      </w:r>
      <w:r w:rsidRPr="00D03AF6">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indicou com 95% de confiança que a média dessa medida está entre 2,396 e 2,404. Como esperado, as previsões de tempo de transporte público são consistentemente maiores que do transporte privado. Parte dessa diferença pode ser dada pelo fato de que nas previsões de transporte público são incluídos trechos pedestres, enquanto os trechos de transporte privado são completamente motorizados. Para cada uma das medidas foi feita uma comparação com a distribuição das médias entre as distâncias das viagens de transporte público </w:t>
      </w:r>
      <w:r w:rsidR="00F4494F">
        <w:rPr>
          <w:rFonts w:ascii="Times New Roman" w:hAnsi="Times New Roman" w:cs="Times New Roman"/>
          <w:sz w:val="24"/>
          <w:szCs w:val="24"/>
        </w:rPr>
        <w:t>e de transporte privado, conforme Figura</w:t>
      </w:r>
      <w:r w:rsidR="005D302D">
        <w:rPr>
          <w:rFonts w:ascii="Times New Roman" w:hAnsi="Times New Roman" w:cs="Times New Roman"/>
          <w:sz w:val="24"/>
          <w:szCs w:val="24"/>
        </w:rPr>
        <w:t xml:space="preserve"> </w:t>
      </w:r>
      <w:r w:rsidR="00F4494F">
        <w:rPr>
          <w:rFonts w:ascii="Times New Roman" w:hAnsi="Times New Roman" w:cs="Times New Roman"/>
          <w:sz w:val="24"/>
          <w:szCs w:val="24"/>
        </w:rPr>
        <w:t>2.</w:t>
      </w:r>
      <w:r w:rsidR="001C0B8E">
        <w:rPr>
          <w:rFonts w:ascii="Times New Roman" w:hAnsi="Times New Roman" w:cs="Times New Roman"/>
          <w:sz w:val="24"/>
          <w:szCs w:val="24"/>
        </w:rPr>
        <w:t xml:space="preserve">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cresce junto com as médias de distâncias de viagens; a </w:t>
      </w:r>
      <w:r w:rsidRPr="002A52B8">
        <w:rPr>
          <w:rFonts w:ascii="Times New Roman" w:hAnsi="Times New Roman" w:cs="Times New Roman"/>
          <w:sz w:val="24"/>
          <w:szCs w:val="24"/>
        </w:rPr>
        <w:lastRenderedPageBreak/>
        <w:t xml:space="preserve">correlação entre essas medidas é considerável: aproximadamente 0,564. Esse dado indica que o tamanho das viagens (refletida nas médias de distância entre as viagens) tem alguma correlação com a diferença de tempos entre modais, ou seja, mesmo considerando a existência de trechos pedestres, a velocidade do transporte público é menor. A distribuição de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apresenta uma correlação de aproximadamente -0,359, não muito significativa, mas negativa.</w:t>
      </w:r>
      <w:r w:rsidR="001C0B8E">
        <w:rPr>
          <w:rFonts w:ascii="Times New Roman" w:hAnsi="Times New Roman" w:cs="Times New Roman"/>
          <w:sz w:val="24"/>
          <w:szCs w:val="24"/>
        </w:rPr>
        <w:t xml:space="preserve"> </w:t>
      </w:r>
      <w:r w:rsidR="00C969F7" w:rsidRPr="002A52B8">
        <w:rPr>
          <w:rFonts w:ascii="Times New Roman" w:hAnsi="Times New Roman" w:cs="Times New Roman"/>
          <w:sz w:val="24"/>
          <w:szCs w:val="24"/>
        </w:rPr>
        <w:t>E apesar da correlação e da linha de regressão linear simples indicar uma relação negativa en</w:t>
      </w:r>
      <w:r w:rsidR="001C0B8E">
        <w:rPr>
          <w:rFonts w:ascii="Times New Roman" w:hAnsi="Times New Roman" w:cs="Times New Roman"/>
          <w:sz w:val="24"/>
          <w:szCs w:val="24"/>
        </w:rPr>
        <w:t>tre as distribuições, as distribuições na Figura 2</w:t>
      </w:r>
      <w:r w:rsidR="00C969F7" w:rsidRPr="002A52B8">
        <w:rPr>
          <w:rFonts w:ascii="Times New Roman" w:hAnsi="Times New Roman" w:cs="Times New Roman"/>
          <w:sz w:val="24"/>
          <w:szCs w:val="24"/>
        </w:rPr>
        <w:t xml:space="preserve"> indica</w:t>
      </w:r>
      <w:r w:rsidR="001C0B8E">
        <w:rPr>
          <w:rFonts w:ascii="Times New Roman" w:hAnsi="Times New Roman" w:cs="Times New Roman"/>
          <w:sz w:val="24"/>
          <w:szCs w:val="24"/>
        </w:rPr>
        <w:t>m</w:t>
      </w:r>
      <w:r w:rsidR="00C969F7" w:rsidRPr="002A52B8">
        <w:rPr>
          <w:rFonts w:ascii="Times New Roman" w:hAnsi="Times New Roman" w:cs="Times New Roman"/>
          <w:sz w:val="24"/>
          <w:szCs w:val="24"/>
        </w:rPr>
        <w:t xml:space="preserve"> visualmente que os valores de distâncias maiores tendem a um valor próximo à média da distribuição. A concepção dessa medida – a razão entre os tempos de viagem dos diferentes modais – seria, por princípio, menos variante em função da distância do que a diferença entre os tempos da viagem, uma vez que cada um dos tempos de viagem varia em função da distância. Uma possível interpretação para isso é que em viagens mais longas os trechos pedestres contam menos para a razão entre os meios de transporte, enquanto</w:t>
      </w:r>
      <w:r w:rsidR="00C969F7">
        <w:rPr>
          <w:rFonts w:ascii="Times New Roman" w:hAnsi="Times New Roman" w:cs="Times New Roman"/>
          <w:sz w:val="24"/>
          <w:szCs w:val="24"/>
        </w:rPr>
        <w:t xml:space="preserve"> e</w:t>
      </w:r>
      <w:r w:rsidR="00C969F7" w:rsidRPr="002A52B8">
        <w:rPr>
          <w:rFonts w:ascii="Times New Roman" w:hAnsi="Times New Roman" w:cs="Times New Roman"/>
          <w:sz w:val="24"/>
          <w:szCs w:val="24"/>
        </w:rPr>
        <w:t xml:space="preserve">m viagens mais curtas os aumentos devidos </w:t>
      </w:r>
      <w:r w:rsidR="00C969F7">
        <w:rPr>
          <w:rFonts w:ascii="Times New Roman" w:hAnsi="Times New Roman" w:cs="Times New Roman"/>
          <w:sz w:val="24"/>
          <w:szCs w:val="24"/>
        </w:rPr>
        <w:t>a</w:t>
      </w:r>
      <w:r w:rsidR="00C969F7" w:rsidRPr="002A52B8">
        <w:rPr>
          <w:rFonts w:ascii="Times New Roman" w:hAnsi="Times New Roman" w:cs="Times New Roman"/>
          <w:sz w:val="24"/>
          <w:szCs w:val="24"/>
        </w:rPr>
        <w:t xml:space="preserve"> trechos pedestres contribuem relativamente mais para a razão dos tempos.</w:t>
      </w:r>
      <w:r w:rsidR="00C969F7" w:rsidRPr="007C3E71">
        <w:rPr>
          <w:rFonts w:ascii="Times New Roman" w:hAnsi="Times New Roman" w:cs="Times New Roman"/>
          <w:sz w:val="24"/>
          <w:szCs w:val="24"/>
        </w:rPr>
        <w:t xml:space="preserve">A primeira etapa da análise espacial foi a identificação de </w:t>
      </w:r>
      <w:r w:rsidR="001A28FA" w:rsidRPr="001A28FA">
        <w:rPr>
          <w:rFonts w:ascii="Times New Roman" w:hAnsi="Times New Roman" w:cs="Times New Roman"/>
          <w:i/>
          <w:sz w:val="24"/>
          <w:szCs w:val="24"/>
        </w:rPr>
        <w:t>clusters</w:t>
      </w:r>
      <w:r w:rsidR="00C969F7" w:rsidRPr="007C3E71">
        <w:rPr>
          <w:rFonts w:ascii="Times New Roman" w:hAnsi="Times New Roman" w:cs="Times New Roman"/>
          <w:sz w:val="24"/>
          <w:szCs w:val="24"/>
        </w:rPr>
        <w:t xml:space="preserve"> das medidas nos distritos e nas áreas de ponderação de São Paulo. Para isso as medidas foram agregadas à divisão geográfica da origem das viagens – para cada zona de origem foi calculada a média das medidas relativas à zona.</w:t>
      </w:r>
      <w:r w:rsidR="001C0B8E">
        <w:rPr>
          <w:rFonts w:ascii="Times New Roman" w:hAnsi="Times New Roman" w:cs="Times New Roman"/>
          <w:sz w:val="24"/>
          <w:szCs w:val="24"/>
        </w:rPr>
        <w:t xml:space="preserve"> A F</w:t>
      </w:r>
      <w:r w:rsidR="005D6D44">
        <w:rPr>
          <w:rFonts w:ascii="Times New Roman" w:hAnsi="Times New Roman" w:cs="Times New Roman"/>
          <w:sz w:val="24"/>
          <w:szCs w:val="24"/>
        </w:rPr>
        <w:t xml:space="preserve">igura 3 indica a distribuição das duas medidas </w:t>
      </w:r>
      <w:r w:rsidR="001C0B8E">
        <w:rPr>
          <w:rFonts w:ascii="Times New Roman" w:hAnsi="Times New Roman" w:cs="Times New Roman"/>
          <w:sz w:val="24"/>
          <w:szCs w:val="24"/>
        </w:rPr>
        <w:t>n</w:t>
      </w:r>
      <w:r w:rsidR="005D6D44">
        <w:rPr>
          <w:rFonts w:ascii="Times New Roman" w:hAnsi="Times New Roman" w:cs="Times New Roman"/>
          <w:sz w:val="24"/>
          <w:szCs w:val="24"/>
        </w:rPr>
        <w:t>os distritos.</w:t>
      </w:r>
      <w:r w:rsidR="00C969F7" w:rsidRPr="007C3E71">
        <w:rPr>
          <w:rFonts w:ascii="Times New Roman" w:hAnsi="Times New Roman" w:cs="Times New Roman"/>
          <w:sz w:val="24"/>
          <w:szCs w:val="24"/>
        </w:rPr>
        <w:t xml:space="preserve"> A partir dessa agregação foram calculados a partir do software </w:t>
      </w:r>
      <w:r w:rsidR="00C969F7">
        <w:rPr>
          <w:rFonts w:ascii="Times New Roman" w:hAnsi="Times New Roman" w:cs="Times New Roman"/>
          <w:sz w:val="24"/>
          <w:szCs w:val="24"/>
        </w:rPr>
        <w:t xml:space="preserve">R e do pacote </w:t>
      </w:r>
      <w:r w:rsidR="001A28FA" w:rsidRPr="001A28FA">
        <w:rPr>
          <w:rFonts w:ascii="Courier New" w:hAnsi="Courier New" w:cs="Courier New"/>
          <w:iCs/>
          <w:sz w:val="20"/>
          <w:szCs w:val="24"/>
        </w:rPr>
        <w:t>spdep</w:t>
      </w:r>
      <w:r w:rsidR="005D302D">
        <w:rPr>
          <w:rFonts w:ascii="Courier New" w:hAnsi="Courier New" w:cs="Courier New"/>
          <w:iCs/>
          <w:sz w:val="20"/>
          <w:szCs w:val="24"/>
        </w:rPr>
        <w:t xml:space="preserve"> </w:t>
      </w:r>
      <w:r w:rsidR="00C969F7" w:rsidRPr="007C3E71">
        <w:rPr>
          <w:rFonts w:ascii="Times New Roman" w:hAnsi="Times New Roman" w:cs="Times New Roman"/>
          <w:sz w:val="24"/>
          <w:szCs w:val="24"/>
        </w:rPr>
        <w:t>o</w:t>
      </w:r>
      <w:r w:rsidR="00C969F7">
        <w:rPr>
          <w:rFonts w:ascii="Times New Roman" w:hAnsi="Times New Roman" w:cs="Times New Roman"/>
          <w:sz w:val="24"/>
          <w:szCs w:val="24"/>
        </w:rPr>
        <w:t xml:space="preserve"> indicador de auto-correlação espacial </w:t>
      </w:r>
      <w:r w:rsidR="001A28FA" w:rsidRPr="001A28FA">
        <w:rPr>
          <w:rFonts w:ascii="Times New Roman" w:hAnsi="Times New Roman" w:cs="Times New Roman"/>
          <w:i/>
          <w:sz w:val="24"/>
          <w:szCs w:val="24"/>
        </w:rPr>
        <w:t>I</w:t>
      </w:r>
      <w:r w:rsidR="00C969F7" w:rsidRPr="007C3E71">
        <w:rPr>
          <w:rFonts w:ascii="Times New Roman" w:hAnsi="Times New Roman" w:cs="Times New Roman"/>
          <w:sz w:val="24"/>
          <w:szCs w:val="24"/>
        </w:rPr>
        <w:t xml:space="preserve"> de Moran (</w:t>
      </w:r>
      <w:r w:rsidR="00B337AE">
        <w:rPr>
          <w:rFonts w:ascii="Times New Roman" w:hAnsi="Times New Roman" w:cs="Times New Roman"/>
          <w:sz w:val="24"/>
          <w:szCs w:val="24"/>
        </w:rPr>
        <w:t>Figura 2</w:t>
      </w:r>
      <w:r w:rsidR="00C969F7" w:rsidRPr="007C3E71">
        <w:rPr>
          <w:rFonts w:ascii="Times New Roman" w:hAnsi="Times New Roman" w:cs="Times New Roman"/>
          <w:sz w:val="24"/>
          <w:szCs w:val="24"/>
        </w:rPr>
        <w:t xml:space="preserve">) e os mapas de </w:t>
      </w:r>
      <w:r w:rsidR="00B337AE">
        <w:rPr>
          <w:rFonts w:ascii="Times New Roman" w:hAnsi="Times New Roman" w:cs="Times New Roman"/>
          <w:sz w:val="24"/>
          <w:szCs w:val="24"/>
        </w:rPr>
        <w:t xml:space="preserve">auto-correlação espacial local </w:t>
      </w:r>
      <w:r w:rsidR="00C969F7">
        <w:rPr>
          <w:rFonts w:ascii="Times New Roman" w:hAnsi="Times New Roman" w:cs="Times New Roman"/>
          <w:sz w:val="24"/>
          <w:szCs w:val="24"/>
        </w:rPr>
        <w:t xml:space="preserve">(Figuras </w:t>
      </w:r>
      <w:r w:rsidR="00B337AE">
        <w:rPr>
          <w:rFonts w:ascii="Times New Roman" w:hAnsi="Times New Roman" w:cs="Times New Roman"/>
          <w:sz w:val="24"/>
          <w:szCs w:val="24"/>
        </w:rPr>
        <w:t>4, 5 e 6</w:t>
      </w:r>
      <w:r w:rsidR="00C969F7">
        <w:rPr>
          <w:rFonts w:ascii="Times New Roman" w:hAnsi="Times New Roman" w:cs="Times New Roman"/>
          <w:sz w:val="24"/>
          <w:szCs w:val="24"/>
        </w:rPr>
        <w:t>)</w:t>
      </w:r>
      <w:r w:rsidR="00C969F7" w:rsidRPr="007C3E71">
        <w:rPr>
          <w:rFonts w:ascii="Times New Roman" w:hAnsi="Times New Roman" w:cs="Times New Roman"/>
          <w:sz w:val="24"/>
          <w:szCs w:val="24"/>
        </w:rPr>
        <w:t>.</w:t>
      </w:r>
    </w:p>
    <w:p w:rsidR="001D07BB" w:rsidRDefault="001D07BB">
      <w:pPr>
        <w:pStyle w:val="Legenda"/>
        <w:spacing w:after="0"/>
        <w:rPr>
          <w:rFonts w:ascii="Times New Roman" w:hAnsi="Times New Roman" w:cs="Times New Roman"/>
          <w:sz w:val="24"/>
        </w:rPr>
      </w:pPr>
    </w:p>
    <w:p w:rsidR="001D07BB" w:rsidRDefault="001A28FA">
      <w:pPr>
        <w:pStyle w:val="Legenda"/>
        <w:rPr>
          <w:rFonts w:ascii="Times New Roman" w:hAnsi="Times New Roman" w:cs="Times New Roman"/>
          <w:sz w:val="24"/>
          <w:szCs w:val="24"/>
        </w:rPr>
      </w:pPr>
      <w:r w:rsidRPr="001A28FA">
        <w:rPr>
          <w:rFonts w:ascii="Times New Roman" w:hAnsi="Times New Roman" w:cs="Times New Roman"/>
          <w:sz w:val="24"/>
        </w:rPr>
        <w:t xml:space="preserve">Tabela </w:t>
      </w:r>
      <w:r w:rsidR="00DE44F3" w:rsidRPr="001A28FA">
        <w:rPr>
          <w:rFonts w:ascii="Times New Roman" w:hAnsi="Times New Roman" w:cs="Times New Roman"/>
          <w:sz w:val="24"/>
        </w:rPr>
        <w:fldChar w:fldCharType="begin"/>
      </w:r>
      <w:r w:rsidRPr="001A28FA">
        <w:rPr>
          <w:rFonts w:ascii="Times New Roman" w:hAnsi="Times New Roman" w:cs="Times New Roman"/>
          <w:sz w:val="24"/>
        </w:rPr>
        <w:instrText xml:space="preserve"> SEQ Tabela \* ARABIC </w:instrText>
      </w:r>
      <w:r w:rsidR="00DE44F3" w:rsidRPr="001A28FA">
        <w:rPr>
          <w:rFonts w:ascii="Times New Roman" w:hAnsi="Times New Roman" w:cs="Times New Roman"/>
          <w:sz w:val="24"/>
        </w:rPr>
        <w:fldChar w:fldCharType="separate"/>
      </w:r>
      <w:r w:rsidR="006775A6">
        <w:rPr>
          <w:rFonts w:ascii="Times New Roman" w:hAnsi="Times New Roman" w:cs="Times New Roman"/>
          <w:noProof/>
          <w:color w:val="auto"/>
          <w:sz w:val="24"/>
        </w:rPr>
        <w:t>2</w:t>
      </w:r>
      <w:r w:rsidR="00DE44F3" w:rsidRPr="001A28FA">
        <w:rPr>
          <w:rFonts w:ascii="Times New Roman" w:hAnsi="Times New Roman" w:cs="Times New Roman"/>
          <w:sz w:val="24"/>
        </w:rPr>
        <w:fldChar w:fldCharType="end"/>
      </w:r>
      <w:r w:rsidRPr="001A28FA">
        <w:rPr>
          <w:rFonts w:ascii="Times New Roman" w:hAnsi="Times New Roman" w:cs="Times New Roman"/>
          <w:b w:val="0"/>
          <w:sz w:val="24"/>
        </w:rPr>
        <w:t>.</w:t>
      </w:r>
      <w:r w:rsidRPr="001A28FA">
        <w:rPr>
          <w:rFonts w:ascii="Times New Roman" w:hAnsi="Times New Roman" w:cs="Times New Roman"/>
          <w:sz w:val="24"/>
        </w:rPr>
        <w:t xml:space="preserve"> Dados socioeconômicos e de infraestrutura de transporte público usados para modelagem</w:t>
      </w:r>
    </w:p>
    <w:tbl>
      <w:tblPr>
        <w:tblW w:w="9006" w:type="dxa"/>
        <w:tblInd w:w="-4" w:type="dxa"/>
        <w:tblCellMar>
          <w:left w:w="70" w:type="dxa"/>
          <w:right w:w="70" w:type="dxa"/>
        </w:tblCellMar>
        <w:tblLook w:val="04A0"/>
      </w:tblPr>
      <w:tblGrid>
        <w:gridCol w:w="2981"/>
        <w:gridCol w:w="5014"/>
        <w:gridCol w:w="1011"/>
      </w:tblGrid>
      <w:tr w:rsidR="002A52B8" w:rsidRPr="002A52B8" w:rsidTr="00C969F7">
        <w:trPr>
          <w:trHeight w:val="301"/>
        </w:trPr>
        <w:tc>
          <w:tcPr>
            <w:tcW w:w="2981" w:type="dxa"/>
            <w:tcBorders>
              <w:top w:val="single" w:sz="12" w:space="0" w:color="auto"/>
              <w:left w:val="nil"/>
              <w:bottom w:val="single" w:sz="4" w:space="0" w:color="auto"/>
              <w:right w:val="nil"/>
            </w:tcBorders>
            <w:shd w:val="clear" w:color="000000" w:fill="E7E6E6"/>
            <w:vAlign w:val="center"/>
            <w:hideMark/>
          </w:tcPr>
          <w:p w:rsidR="002A52B8" w:rsidRPr="00C969F7" w:rsidRDefault="001A28FA" w:rsidP="006775A6">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Dado do distrito</w:t>
            </w:r>
          </w:p>
        </w:tc>
        <w:tc>
          <w:tcPr>
            <w:tcW w:w="5014" w:type="dxa"/>
            <w:tcBorders>
              <w:top w:val="single" w:sz="12" w:space="0" w:color="auto"/>
              <w:left w:val="nil"/>
              <w:bottom w:val="single" w:sz="4" w:space="0" w:color="auto"/>
              <w:right w:val="nil"/>
            </w:tcBorders>
            <w:shd w:val="clear" w:color="000000" w:fill="E7E6E6"/>
            <w:vAlign w:val="center"/>
            <w:hideMark/>
          </w:tcPr>
          <w:p w:rsidR="001D07BB" w:rsidRDefault="001A28FA">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Fonte</w:t>
            </w:r>
          </w:p>
        </w:tc>
        <w:tc>
          <w:tcPr>
            <w:tcW w:w="1011" w:type="dxa"/>
            <w:tcBorders>
              <w:top w:val="single" w:sz="12" w:space="0" w:color="auto"/>
              <w:left w:val="nil"/>
              <w:bottom w:val="single" w:sz="4" w:space="0" w:color="auto"/>
              <w:right w:val="nil"/>
            </w:tcBorders>
            <w:shd w:val="clear" w:color="000000" w:fill="E7E6E6"/>
            <w:vAlign w:val="center"/>
            <w:hideMark/>
          </w:tcPr>
          <w:p w:rsidR="001D07BB" w:rsidRDefault="001A28FA">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Data</w:t>
            </w:r>
          </w:p>
        </w:tc>
      </w:tr>
      <w:tr w:rsidR="002A52B8" w:rsidRPr="002A52B8" w:rsidTr="00C969F7">
        <w:trPr>
          <w:trHeight w:val="370"/>
        </w:trPr>
        <w:tc>
          <w:tcPr>
            <w:tcW w:w="2981" w:type="dxa"/>
            <w:tcBorders>
              <w:top w:val="single" w:sz="4" w:space="0" w:color="auto"/>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Populacional</w:t>
            </w:r>
          </w:p>
        </w:tc>
        <w:tc>
          <w:tcPr>
            <w:tcW w:w="5014" w:type="dxa"/>
            <w:tcBorders>
              <w:top w:val="single" w:sz="4" w:space="0" w:color="auto"/>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de população do censo demográfico de IBGE, com reajuste anual calculado pela Fundação SEADE. Retirado do portal de indicadores dos municípios paulistas (IMP) Fundação SEADE, divididos pela área dos distritos</w:t>
            </w:r>
          </w:p>
        </w:tc>
        <w:tc>
          <w:tcPr>
            <w:tcW w:w="1011" w:type="dxa"/>
            <w:tcBorders>
              <w:top w:val="single" w:sz="4" w:space="0" w:color="auto"/>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rsidTr="00C969F7">
        <w:trPr>
          <w:trHeight w:val="181"/>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Domicílios Particulares Permanentes</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 xml:space="preserve">Dados originais do censo demográfico de IBGE, com reajuste anual calculado pela Fundação SEADE. Retirado do portal de indicadores dos municípios paulistas (IMP) </w:t>
            </w:r>
            <w:r w:rsidR="00C969F7">
              <w:rPr>
                <w:rFonts w:ascii="Times New Roman" w:eastAsia="Times New Roman" w:hAnsi="Times New Roman" w:cs="Times New Roman"/>
                <w:color w:val="000000"/>
                <w:sz w:val="20"/>
                <w:szCs w:val="20"/>
                <w:lang w:eastAsia="pt-BR"/>
              </w:rPr>
              <w:t xml:space="preserve">da </w:t>
            </w:r>
            <w:r w:rsidRPr="002A52B8">
              <w:rPr>
                <w:rFonts w:ascii="Times New Roman" w:eastAsia="Times New Roman" w:hAnsi="Times New Roman" w:cs="Times New Roman"/>
                <w:color w:val="000000"/>
                <w:sz w:val="20"/>
                <w:szCs w:val="20"/>
                <w:lang w:eastAsia="pt-BR"/>
              </w:rPr>
              <w:t>Fundação SEADE, divididos pela área dos distritos</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rsidTr="00C969F7">
        <w:trPr>
          <w:trHeight w:val="97"/>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Renda per Capita - Censo Demográfico (Em reais correntes)</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do censo demográfico de IBGE. Retirado do portal de indicadores dos municípios paulistas (IMP) Fundação SEADE</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rsidTr="00C969F7">
        <w:trPr>
          <w:trHeight w:val="765"/>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Empregos (Comércio, Serviços, Indústria de Transformação, Construção Civil)</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Portal Infocidade do município de São Paulo. Fonte original dos dados: Ministério do Trabalho e Emprego. Relação Anual de Informações Sociais – Rais,</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Estabelecimentos (Comércio, Serviços, Indústria de Transformação, Construção Civil)</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Portal Infocidade do município de São Paulo. Fonte original dos dados: Ministério do Trabalho e Emprego. Relação Anual de Informações Sociais - Rais.</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rsidTr="00C969F7">
        <w:trPr>
          <w:trHeight w:val="65"/>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de não brancos</w:t>
            </w:r>
            <w:r w:rsidR="00C969F7">
              <w:rPr>
                <w:rFonts w:ascii="Times New Roman" w:eastAsia="Times New Roman" w:hAnsi="Times New Roman" w:cs="Times New Roman"/>
                <w:color w:val="00000A"/>
                <w:sz w:val="20"/>
                <w:szCs w:val="20"/>
                <w:lang w:eastAsia="pt-BR"/>
              </w:rPr>
              <w:br/>
            </w:r>
            <w:r w:rsidRPr="002A52B8">
              <w:rPr>
                <w:rFonts w:ascii="Times New Roman" w:eastAsia="Times New Roman" w:hAnsi="Times New Roman" w:cs="Times New Roman"/>
                <w:color w:val="00000A"/>
                <w:sz w:val="20"/>
                <w:szCs w:val="20"/>
                <w:lang w:eastAsia="pt-BR"/>
              </w:rPr>
              <w:t xml:space="preserve">(pretos, pardos e </w:t>
            </w:r>
            <w:r w:rsidR="00C969F7">
              <w:rPr>
                <w:rFonts w:ascii="Times New Roman" w:eastAsia="Times New Roman" w:hAnsi="Times New Roman" w:cs="Times New Roman"/>
                <w:color w:val="00000A"/>
                <w:sz w:val="20"/>
                <w:szCs w:val="20"/>
                <w:lang w:eastAsia="pt-BR"/>
              </w:rPr>
              <w:t>i</w:t>
            </w:r>
            <w:r w:rsidRPr="002A52B8">
              <w:rPr>
                <w:rFonts w:ascii="Times New Roman" w:eastAsia="Times New Roman" w:hAnsi="Times New Roman" w:cs="Times New Roman"/>
                <w:color w:val="00000A"/>
                <w:sz w:val="20"/>
                <w:szCs w:val="20"/>
                <w:lang w:eastAsia="pt-BR"/>
              </w:rPr>
              <w:t>ndígenas)</w:t>
            </w:r>
          </w:p>
        </w:tc>
        <w:tc>
          <w:tcPr>
            <w:tcW w:w="5014" w:type="dxa"/>
            <w:tcBorders>
              <w:top w:val="nil"/>
              <w:bottom w:val="nil"/>
            </w:tcBorders>
            <w:shd w:val="clear" w:color="000000" w:fill="E7E6E6"/>
            <w:hideMark/>
          </w:tcPr>
          <w:p w:rsidR="002A52B8" w:rsidRPr="002A52B8" w:rsidRDefault="002A52B8" w:rsidP="003758F9">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do IBGE. Censo 2010</w:t>
            </w:r>
            <w:ins w:id="23" w:author="teste" w:date="2020-05-11T12:04:00Z">
              <w:r w:rsidR="004E08D3">
                <w:rPr>
                  <w:rFonts w:ascii="Times New Roman" w:eastAsia="Times New Roman" w:hAnsi="Times New Roman" w:cs="Times New Roman"/>
                  <w:color w:val="000000"/>
                  <w:sz w:val="20"/>
                  <w:szCs w:val="20"/>
                  <w:lang w:eastAsia="pt-BR"/>
                </w:rPr>
                <w:t>. Para referência so</w:t>
              </w:r>
            </w:ins>
            <w:ins w:id="24" w:author="teste" w:date="2020-05-11T12:05:00Z">
              <w:r w:rsidR="004E08D3">
                <w:rPr>
                  <w:rFonts w:ascii="Times New Roman" w:eastAsia="Times New Roman" w:hAnsi="Times New Roman" w:cs="Times New Roman"/>
                  <w:color w:val="000000"/>
                  <w:sz w:val="20"/>
                  <w:szCs w:val="20"/>
                  <w:lang w:eastAsia="pt-BR"/>
                </w:rPr>
                <w:t xml:space="preserve">bre a agregação </w:t>
              </w:r>
            </w:ins>
            <w:ins w:id="25" w:author="teste" w:date="2020-05-11T12:10:00Z">
              <w:r w:rsidR="003758F9">
                <w:rPr>
                  <w:rFonts w:ascii="Times New Roman" w:eastAsia="Times New Roman" w:hAnsi="Times New Roman" w:cs="Times New Roman"/>
                  <w:color w:val="000000"/>
                  <w:sz w:val="20"/>
                  <w:szCs w:val="20"/>
                  <w:lang w:eastAsia="pt-BR"/>
                </w:rPr>
                <w:t xml:space="preserve"> </w:t>
              </w:r>
            </w:ins>
            <w:ins w:id="26" w:author="teste" w:date="2020-05-11T12:05:00Z">
              <w:r w:rsidR="004E08D3">
                <w:rPr>
                  <w:rFonts w:ascii="Times New Roman" w:eastAsia="Times New Roman" w:hAnsi="Times New Roman" w:cs="Times New Roman"/>
                  <w:color w:val="000000"/>
                  <w:sz w:val="20"/>
                  <w:szCs w:val="20"/>
                  <w:lang w:eastAsia="pt-BR"/>
                </w:rPr>
                <w:t xml:space="preserve">ver </w:t>
              </w:r>
            </w:ins>
            <w:ins w:id="27" w:author="teste" w:date="2020-05-11T12:10:00Z">
              <w:r w:rsidR="003758F9">
                <w:rPr>
                  <w:rFonts w:ascii="Times New Roman" w:eastAsia="Times New Roman" w:hAnsi="Times New Roman" w:cs="Times New Roman"/>
                  <w:color w:val="000000"/>
                  <w:sz w:val="20"/>
                  <w:szCs w:val="20"/>
                  <w:lang w:eastAsia="pt-BR"/>
                </w:rPr>
                <w:t xml:space="preserve"> </w:t>
              </w:r>
            </w:ins>
            <w:ins w:id="28" w:author="teste" w:date="2020-05-11T12:05:00Z">
              <w:r w:rsidR="004E08D3">
                <w:rPr>
                  <w:rFonts w:ascii="Times New Roman" w:eastAsia="Times New Roman" w:hAnsi="Times New Roman" w:cs="Times New Roman"/>
                  <w:color w:val="000000"/>
                  <w:sz w:val="20"/>
                  <w:szCs w:val="20"/>
                  <w:lang w:eastAsia="pt-BR"/>
                </w:rPr>
                <w:t>Fernandes (2017).</w:t>
              </w:r>
            </w:ins>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Proporção de domicílios</w:t>
            </w:r>
            <w:r w:rsidR="00C969F7">
              <w:rPr>
                <w:rFonts w:ascii="Times New Roman" w:eastAsia="Times New Roman" w:hAnsi="Times New Roman" w:cs="Times New Roman"/>
                <w:color w:val="000000"/>
                <w:sz w:val="20"/>
                <w:szCs w:val="20"/>
                <w:lang w:eastAsia="pt-BR"/>
              </w:rPr>
              <w:br/>
            </w:r>
            <w:r w:rsidRPr="002A52B8">
              <w:rPr>
                <w:rFonts w:ascii="Times New Roman" w:eastAsia="Times New Roman" w:hAnsi="Times New Roman" w:cs="Times New Roman"/>
                <w:color w:val="000000"/>
                <w:sz w:val="20"/>
                <w:szCs w:val="20"/>
                <w:lang w:eastAsia="pt-BR"/>
              </w:rPr>
              <w:t>com carro e moto</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Amostra Censo IBGE. A proporção de motorização por distrito (de carros e motos) a partir dos domicílios ponderados da amostra.</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rsidTr="00C969F7">
        <w:trPr>
          <w:trHeight w:val="510"/>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pontos de ônibus</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pontos </w:t>
            </w:r>
            <w:r w:rsidRPr="002A52B8">
              <w:rPr>
                <w:rFonts w:ascii="Times New Roman" w:eastAsia="Times New Roman" w:hAnsi="Times New Roman" w:cs="Times New Roman"/>
                <w:color w:val="000000"/>
                <w:sz w:val="20"/>
                <w:szCs w:val="20"/>
                <w:lang w:eastAsia="pt-BR"/>
              </w:rPr>
              <w:t>divididos pela área dos distritos</w:t>
            </w:r>
            <w:r w:rsidRPr="002A52B8">
              <w:rPr>
                <w:rFonts w:ascii="Times New Roman" w:eastAsia="Times New Roman" w:hAnsi="Times New Roman" w:cs="Times New Roman"/>
                <w:color w:val="00000A"/>
                <w:sz w:val="20"/>
                <w:szCs w:val="20"/>
                <w:lang w:eastAsia="pt-BR"/>
              </w:rPr>
              <w:t>. Portal Geosampa</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Densidade de quilometragem linhas de ônibus </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Quilometragem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Geosampa</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linhas de ônibus</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Geosampa</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lastRenderedPageBreak/>
              <w:t>Acesso a Estações de Metrô</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Variável dummy para distritos com estações de metrô a no máximo 200 metros de seus limites. Portal Geosampa</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single" w:sz="8" w:space="0" w:color="auto"/>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da CPTM</w:t>
            </w:r>
          </w:p>
        </w:tc>
        <w:tc>
          <w:tcPr>
            <w:tcW w:w="5014" w:type="dxa"/>
            <w:tcBorders>
              <w:top w:val="nil"/>
              <w:bottom w:val="single" w:sz="8" w:space="0" w:color="auto"/>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Variável dummy para distritos com estações de CPTM a no máximo 200 metros de seus limites. Portal Geosampa</w:t>
            </w:r>
          </w:p>
        </w:tc>
        <w:tc>
          <w:tcPr>
            <w:tcW w:w="1011" w:type="dxa"/>
            <w:tcBorders>
              <w:top w:val="nil"/>
              <w:bottom w:val="single" w:sz="8" w:space="0" w:color="auto"/>
              <w:right w:val="nil"/>
            </w:tcBorders>
            <w:shd w:val="clear" w:color="000000" w:fill="E7E6E6"/>
            <w:hideMark/>
          </w:tcPr>
          <w:p w:rsidR="002A52B8" w:rsidRPr="002A52B8" w:rsidRDefault="002A52B8" w:rsidP="004C5CE0">
            <w:pPr>
              <w:keepNext/>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bl>
    <w:p w:rsidR="00C969F7" w:rsidRPr="00D03AF6" w:rsidRDefault="00C969F7" w:rsidP="00C969F7">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Confeccionado pelos autores, a partir das fontes descritas para cada variável</w:t>
      </w:r>
    </w:p>
    <w:p w:rsidR="00C969F7" w:rsidRPr="005D6D44" w:rsidRDefault="005A5E84" w:rsidP="005D6D44">
      <w:pPr>
        <w:spacing w:after="0" w:line="240" w:lineRule="auto"/>
        <w:rPr>
          <w:b/>
        </w:rPr>
      </w:pPr>
      <w:bookmarkStart w:id="29" w:name="_Toc4584277"/>
      <w:r>
        <w:rPr>
          <w:noProof/>
          <w:lang w:eastAsia="pt-BR"/>
        </w:rPr>
        <w:drawing>
          <wp:inline distT="0" distB="0" distL="0" distR="0">
            <wp:extent cx="4552950" cy="2276475"/>
            <wp:effectExtent l="19050" t="0" r="0" b="0"/>
            <wp:docPr id="10" name="Imagem 10" descr="C:\Users\Administrador\Documents\TCC\tcc\PIBIC 2018-2019-20200413T151926Z-001\PIBIC 2018-2019\Dados\graficos\MoranIDistri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ocuments\TCC\tcc\PIBIC 2018-2019-20200413T151926Z-001\PIBIC 2018-2019\Dados\graficos\MoranIDistritos.jpeg"/>
                    <pic:cNvPicPr>
                      <a:picLocks noChangeAspect="1" noChangeArrowheads="1"/>
                    </pic:cNvPicPr>
                  </pic:nvPicPr>
                  <pic:blipFill>
                    <a:blip r:embed="rId9"/>
                    <a:srcRect/>
                    <a:stretch>
                      <a:fillRect/>
                    </a:stretch>
                  </pic:blipFill>
                  <pic:spPr bwMode="auto">
                    <a:xfrm>
                      <a:off x="0" y="0"/>
                      <a:ext cx="4552950" cy="2276475"/>
                    </a:xfrm>
                    <a:prstGeom prst="rect">
                      <a:avLst/>
                    </a:prstGeom>
                    <a:noFill/>
                    <a:ln w="9525">
                      <a:noFill/>
                      <a:miter lim="800000"/>
                      <a:headEnd/>
                      <a:tailEnd/>
                    </a:ln>
                  </pic:spPr>
                </pic:pic>
              </a:graphicData>
            </a:graphic>
          </wp:inline>
        </w:drawing>
      </w:r>
      <w:r>
        <w:rPr>
          <w:b/>
          <w:noProof/>
          <w:lang w:eastAsia="pt-BR"/>
        </w:rPr>
        <w:drawing>
          <wp:inline distT="0" distB="0" distL="0" distR="0">
            <wp:extent cx="4552950" cy="2276475"/>
            <wp:effectExtent l="19050" t="0" r="0" b="0"/>
            <wp:docPr id="11" name="Imagem 11" descr="C:\Users\Administrador\Documents\TCC\tcc\PIBIC 2018-2019-20200413T151926Z-001\PIBIC 2018-2019\Dados\graficos\MoranIAreasPo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dor\Documents\TCC\tcc\PIBIC 2018-2019-20200413T151926Z-001\PIBIC 2018-2019\Dados\graficos\MoranIAreasPond.jpeg"/>
                    <pic:cNvPicPr>
                      <a:picLocks noChangeAspect="1" noChangeArrowheads="1"/>
                    </pic:cNvPicPr>
                  </pic:nvPicPr>
                  <pic:blipFill>
                    <a:blip r:embed="rId10"/>
                    <a:srcRect/>
                    <a:stretch>
                      <a:fillRect/>
                    </a:stretch>
                  </pic:blipFill>
                  <pic:spPr bwMode="auto">
                    <a:xfrm>
                      <a:off x="0" y="0"/>
                      <a:ext cx="4552950" cy="2276475"/>
                    </a:xfrm>
                    <a:prstGeom prst="rect">
                      <a:avLst/>
                    </a:prstGeom>
                    <a:noFill/>
                    <a:ln w="9525">
                      <a:noFill/>
                      <a:miter lim="800000"/>
                      <a:headEnd/>
                      <a:tailEnd/>
                    </a:ln>
                  </pic:spPr>
                </pic:pic>
              </a:graphicData>
            </a:graphic>
          </wp:inline>
        </w:drawing>
      </w:r>
      <w:bookmarkEnd w:id="29"/>
    </w:p>
    <w:p w:rsidR="001D07BB" w:rsidRDefault="005A5E84">
      <w:pPr>
        <w:pStyle w:val="Legenda"/>
        <w:rPr>
          <w:rFonts w:ascii="Times New Roman" w:hAnsi="Times New Roman" w:cs="Times New Roman"/>
          <w:color w:val="auto"/>
        </w:rPr>
      </w:pPr>
      <w:r>
        <w:rPr>
          <w:noProof/>
          <w:lang w:eastAsia="pt-BR"/>
        </w:rPr>
        <w:drawing>
          <wp:inline distT="0" distB="0" distL="0" distR="0">
            <wp:extent cx="4552950" cy="2276475"/>
            <wp:effectExtent l="19050" t="0" r="0" b="0"/>
            <wp:docPr id="2" name="Imagem 12" descr="C:\Users\Administrador\Documents\TCC\tcc\PIBIC 2018-2019-20200413T151926Z-001\PIBIC 2018-2019\Dados\graficos\ScatterplotDiferencasTempo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dor\Documents\TCC\tcc\PIBIC 2018-2019-20200413T151926Z-001\PIBIC 2018-2019\Dados\graficos\ScatterplotDiferencasTempoRel.jpg"/>
                    <pic:cNvPicPr>
                      <a:picLocks noChangeAspect="1" noChangeArrowheads="1"/>
                    </pic:cNvPicPr>
                  </pic:nvPicPr>
                  <pic:blipFill>
                    <a:blip r:embed="rId11"/>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C969F7" w:rsidRDefault="00C969F7" w:rsidP="00C969F7">
      <w:pPr>
        <w:pStyle w:val="Legenda"/>
        <w:jc w:val="center"/>
        <w:rPr>
          <w:rFonts w:ascii="Times New Roman" w:hAnsi="Times New Roman" w:cs="Times New Roman"/>
          <w:color w:val="auto"/>
        </w:rPr>
      </w:pPr>
    </w:p>
    <w:p w:rsidR="001D07BB" w:rsidRDefault="00C969F7">
      <w:pPr>
        <w:pStyle w:val="Legenda"/>
        <w:spacing w:after="0"/>
        <w:rPr>
          <w:rFonts w:ascii="Times New Roman" w:hAnsi="Times New Roman" w:cs="Times New Roman"/>
          <w:b w:val="0"/>
          <w:noProof/>
          <w:color w:val="auto"/>
          <w:sz w:val="24"/>
          <w:szCs w:val="24"/>
        </w:rPr>
      </w:pPr>
      <w:r w:rsidRPr="006775A6">
        <w:rPr>
          <w:rFonts w:ascii="Times New Roman" w:hAnsi="Times New Roman" w:cs="Times New Roman"/>
          <w:color w:val="auto"/>
          <w:sz w:val="24"/>
          <w:szCs w:val="24"/>
        </w:rPr>
        <w:t xml:space="preserve">Figura </w:t>
      </w:r>
      <w:r w:rsidR="001A28FA" w:rsidRPr="001A28FA">
        <w:rPr>
          <w:rFonts w:ascii="Times New Roman" w:hAnsi="Times New Roman" w:cs="Times New Roman"/>
          <w:color w:val="auto"/>
          <w:sz w:val="24"/>
          <w:szCs w:val="24"/>
        </w:rPr>
        <w:t>2.</w:t>
      </w:r>
      <w:r w:rsidR="001A28FA" w:rsidRPr="001A28FA">
        <w:rPr>
          <w:rFonts w:ascii="Times New Roman" w:hAnsi="Times New Roman" w:cs="Times New Roman"/>
          <w:b w:val="0"/>
          <w:color w:val="auto"/>
          <w:sz w:val="24"/>
          <w:szCs w:val="24"/>
        </w:rPr>
        <w:t xml:space="preserve">Diagramas de Dispersão das Distribuições de: (acima esq) </w:t>
      </w:r>
      <w:r w:rsidR="001A28FA" w:rsidRPr="001A28FA">
        <w:rPr>
          <w:rFonts w:ascii="Times New Roman" w:hAnsi="Times New Roman" w:cs="Times New Roman"/>
          <w:b w:val="0"/>
          <w:i/>
          <w:color w:val="auto"/>
          <w:sz w:val="24"/>
          <w:szCs w:val="24"/>
        </w:rPr>
        <w:t>I</w:t>
      </w:r>
      <w:r w:rsidR="001A28FA" w:rsidRPr="001A28FA">
        <w:rPr>
          <w:rFonts w:ascii="Times New Roman" w:hAnsi="Times New Roman" w:cs="Times New Roman"/>
          <w:b w:val="0"/>
          <w:color w:val="auto"/>
          <w:sz w:val="24"/>
          <w:szCs w:val="24"/>
        </w:rPr>
        <w:t xml:space="preserve"> de Moran da Diferença de Tempos nos distritos, (acima dir) </w:t>
      </w:r>
      <w:r w:rsidR="001A28FA" w:rsidRPr="001A28FA">
        <w:rPr>
          <w:rFonts w:ascii="Times New Roman" w:hAnsi="Times New Roman" w:cs="Times New Roman"/>
          <w:b w:val="0"/>
          <w:i/>
          <w:color w:val="auto"/>
          <w:sz w:val="24"/>
          <w:szCs w:val="24"/>
        </w:rPr>
        <w:t>I</w:t>
      </w:r>
      <w:r w:rsidR="001A28FA" w:rsidRPr="001A28FA">
        <w:rPr>
          <w:rFonts w:ascii="Times New Roman" w:hAnsi="Times New Roman" w:cs="Times New Roman"/>
          <w:b w:val="0"/>
          <w:color w:val="auto"/>
          <w:sz w:val="24"/>
          <w:szCs w:val="24"/>
        </w:rPr>
        <w:t xml:space="preserve"> de Moran dos Tempos Relativo nos distritos, (meio esq) </w:t>
      </w:r>
      <w:r w:rsidR="001A28FA" w:rsidRPr="001A28FA">
        <w:rPr>
          <w:rFonts w:ascii="Times New Roman" w:hAnsi="Times New Roman" w:cs="Times New Roman"/>
          <w:b w:val="0"/>
          <w:i/>
          <w:color w:val="auto"/>
          <w:sz w:val="24"/>
          <w:szCs w:val="24"/>
        </w:rPr>
        <w:t>I</w:t>
      </w:r>
      <w:r w:rsidR="006058DA">
        <w:rPr>
          <w:rFonts w:ascii="Times New Roman" w:hAnsi="Times New Roman" w:cs="Times New Roman"/>
          <w:b w:val="0"/>
          <w:color w:val="auto"/>
          <w:sz w:val="24"/>
          <w:szCs w:val="24"/>
        </w:rPr>
        <w:t xml:space="preserve"> de Moran da </w:t>
      </w:r>
      <w:r w:rsidR="001A28FA" w:rsidRPr="001A28FA">
        <w:rPr>
          <w:rFonts w:ascii="Times New Roman" w:hAnsi="Times New Roman" w:cs="Times New Roman"/>
          <w:b w:val="0"/>
          <w:color w:val="auto"/>
          <w:sz w:val="24"/>
          <w:szCs w:val="24"/>
        </w:rPr>
        <w:t xml:space="preserve">Diferença de Tempos nas Áreas de Ponderação, (meio dir) </w:t>
      </w:r>
      <w:r w:rsidR="001A28FA" w:rsidRPr="001A28FA">
        <w:rPr>
          <w:rFonts w:ascii="Times New Roman" w:hAnsi="Times New Roman" w:cs="Times New Roman"/>
          <w:b w:val="0"/>
          <w:i/>
          <w:color w:val="auto"/>
          <w:sz w:val="24"/>
          <w:szCs w:val="24"/>
        </w:rPr>
        <w:t>I</w:t>
      </w:r>
      <w:r w:rsidR="006058DA">
        <w:rPr>
          <w:rFonts w:ascii="Times New Roman" w:hAnsi="Times New Roman" w:cs="Times New Roman"/>
          <w:b w:val="0"/>
          <w:color w:val="auto"/>
          <w:sz w:val="24"/>
          <w:szCs w:val="24"/>
        </w:rPr>
        <w:t xml:space="preserve"> de Moran do </w:t>
      </w:r>
      <w:r w:rsidR="001A28FA" w:rsidRPr="001A28FA">
        <w:rPr>
          <w:rFonts w:ascii="Times New Roman" w:hAnsi="Times New Roman" w:cs="Times New Roman"/>
          <w:b w:val="0"/>
          <w:color w:val="auto"/>
          <w:sz w:val="24"/>
          <w:szCs w:val="24"/>
        </w:rPr>
        <w:lastRenderedPageBreak/>
        <w:t>Tempo Relativo nas Áreas de Ponderação</w:t>
      </w:r>
      <w:r w:rsidR="006058DA">
        <w:rPr>
          <w:rFonts w:ascii="Times New Roman" w:hAnsi="Times New Roman" w:cs="Times New Roman"/>
          <w:b w:val="0"/>
          <w:color w:val="auto"/>
          <w:sz w:val="24"/>
          <w:szCs w:val="24"/>
        </w:rPr>
        <w:t>,</w:t>
      </w:r>
      <w:r w:rsidR="001A28FA" w:rsidRPr="001A28FA">
        <w:rPr>
          <w:rFonts w:ascii="Times New Roman" w:hAnsi="Times New Roman" w:cs="Times New Roman"/>
          <w:b w:val="0"/>
          <w:color w:val="auto"/>
          <w:sz w:val="24"/>
          <w:szCs w:val="24"/>
        </w:rPr>
        <w:t>(abaixo esq) Distribuição de D</w:t>
      </w:r>
      <w:r w:rsidR="001A28FA" w:rsidRPr="001A28FA">
        <w:rPr>
          <w:rFonts w:ascii="Times New Roman" w:hAnsi="Times New Roman" w:cs="Times New Roman"/>
          <w:b w:val="0"/>
          <w:color w:val="auto"/>
          <w:sz w:val="24"/>
          <w:szCs w:val="24"/>
          <w:vertAlign w:val="subscript"/>
        </w:rPr>
        <w:t>t</w:t>
      </w:r>
      <w:r w:rsidR="001A28FA" w:rsidRPr="001A28FA">
        <w:rPr>
          <w:rFonts w:ascii="Times New Roman" w:hAnsi="Times New Roman" w:cs="Times New Roman"/>
          <w:b w:val="0"/>
          <w:color w:val="auto"/>
          <w:sz w:val="24"/>
          <w:szCs w:val="24"/>
        </w:rPr>
        <w:t xml:space="preserve"> pelas médias de distâncias de vi</w:t>
      </w:r>
      <w:r w:rsidR="001A28FA" w:rsidRPr="001A28FA">
        <w:rPr>
          <w:rFonts w:ascii="Times New Roman" w:hAnsi="Times New Roman" w:cs="Times New Roman"/>
          <w:b w:val="0"/>
          <w:noProof/>
          <w:color w:val="auto"/>
          <w:sz w:val="24"/>
          <w:szCs w:val="24"/>
        </w:rPr>
        <w:t>agem e (abaixo dir) Distribuição de R</w:t>
      </w:r>
      <w:r w:rsidR="001A28FA" w:rsidRPr="001A28FA">
        <w:rPr>
          <w:rFonts w:ascii="Times New Roman" w:hAnsi="Times New Roman" w:cs="Times New Roman"/>
          <w:b w:val="0"/>
          <w:color w:val="auto"/>
          <w:sz w:val="24"/>
          <w:szCs w:val="24"/>
          <w:vertAlign w:val="subscript"/>
        </w:rPr>
        <w:t>t</w:t>
      </w:r>
      <w:r w:rsidR="001A28FA" w:rsidRPr="001A28FA">
        <w:rPr>
          <w:rFonts w:ascii="Times New Roman" w:hAnsi="Times New Roman" w:cs="Times New Roman"/>
          <w:b w:val="0"/>
          <w:noProof/>
          <w:color w:val="auto"/>
          <w:sz w:val="24"/>
          <w:szCs w:val="24"/>
        </w:rPr>
        <w:t xml:space="preserve"> pelas médias de distâncias de viagem</w:t>
      </w:r>
    </w:p>
    <w:p w:rsidR="005D6D44" w:rsidRDefault="005D6D44" w:rsidP="005D6D44">
      <w:pPr>
        <w:pStyle w:val="Legenda"/>
        <w:spacing w:after="0"/>
        <w:rPr>
          <w:rFonts w:ascii="Times New Roman" w:hAnsi="Times New Roman" w:cs="Times New Roman"/>
          <w:color w:val="auto"/>
          <w:sz w:val="24"/>
        </w:rPr>
      </w:pPr>
      <w:r>
        <w:rPr>
          <w:rFonts w:ascii="Times New Roman" w:hAnsi="Times New Roman" w:cs="Times New Roman"/>
          <w:noProof/>
          <w:sz w:val="24"/>
          <w:szCs w:val="24"/>
          <w:lang w:eastAsia="pt-BR"/>
        </w:rPr>
        <w:drawing>
          <wp:inline distT="0" distB="0" distL="0" distR="0">
            <wp:extent cx="4305300" cy="2152650"/>
            <wp:effectExtent l="19050" t="0" r="0" b="0"/>
            <wp:docPr id="26" name="Imagem 26" descr="C:\Users\Administrador\Documents\TCC\tcc\PIBIC 2018-2019-20200413T151926Z-001\PIBIC 2018-2019\Dados\graficos\DistribuicaoVariave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dor\Documents\TCC\tcc\PIBIC 2018-2019-20200413T151926Z-001\PIBIC 2018-2019\Dados\graficos\DistribuicaoVariaveis.jpeg"/>
                    <pic:cNvPicPr>
                      <a:picLocks noChangeAspect="1" noChangeArrowheads="1"/>
                    </pic:cNvPicPr>
                  </pic:nvPicPr>
                  <pic:blipFill>
                    <a:blip r:embed="rId12"/>
                    <a:srcRect/>
                    <a:stretch>
                      <a:fillRect/>
                    </a:stretch>
                  </pic:blipFill>
                  <pic:spPr bwMode="auto">
                    <a:xfrm>
                      <a:off x="0" y="0"/>
                      <a:ext cx="4305300" cy="2152650"/>
                    </a:xfrm>
                    <a:prstGeom prst="rect">
                      <a:avLst/>
                    </a:prstGeom>
                    <a:noFill/>
                    <a:ln w="9525">
                      <a:noFill/>
                      <a:miter lim="800000"/>
                      <a:headEnd/>
                      <a:tailEnd/>
                    </a:ln>
                  </pic:spPr>
                </pic:pic>
              </a:graphicData>
            </a:graphic>
          </wp:inline>
        </w:drawing>
      </w:r>
      <w:r w:rsidRPr="005D6D44">
        <w:rPr>
          <w:rFonts w:ascii="Times New Roman" w:hAnsi="Times New Roman" w:cs="Times New Roman"/>
          <w:color w:val="auto"/>
          <w:sz w:val="24"/>
        </w:rPr>
        <w:t xml:space="preserve"> </w:t>
      </w:r>
    </w:p>
    <w:p w:rsidR="005D6D44" w:rsidRDefault="005D6D44" w:rsidP="005D6D44">
      <w:pPr>
        <w:pStyle w:val="Legenda"/>
        <w:spacing w:after="0"/>
        <w:rPr>
          <w:rFonts w:ascii="Times New Roman" w:hAnsi="Times New Roman" w:cs="Times New Roman"/>
          <w:b w:val="0"/>
          <w:color w:val="auto"/>
          <w:sz w:val="24"/>
        </w:rPr>
      </w:pPr>
      <w:r w:rsidRPr="001A28FA">
        <w:rPr>
          <w:rFonts w:ascii="Times New Roman" w:hAnsi="Times New Roman" w:cs="Times New Roman"/>
          <w:color w:val="auto"/>
          <w:sz w:val="24"/>
        </w:rPr>
        <w:t xml:space="preserve">Figura </w:t>
      </w:r>
      <w:r>
        <w:rPr>
          <w:rFonts w:ascii="Times New Roman" w:hAnsi="Times New Roman" w:cs="Times New Roman"/>
          <w:color w:val="auto"/>
          <w:sz w:val="24"/>
        </w:rPr>
        <w:t>3</w:t>
      </w:r>
      <w:r w:rsidRPr="006775A6">
        <w:rPr>
          <w:rFonts w:ascii="Times New Roman" w:hAnsi="Times New Roman" w:cs="Times New Roman"/>
          <w:color w:val="auto"/>
          <w:sz w:val="24"/>
        </w:rPr>
        <w:t>.</w:t>
      </w:r>
      <w:r w:rsidRPr="001A28FA">
        <w:rPr>
          <w:rFonts w:ascii="Times New Roman" w:hAnsi="Times New Roman" w:cs="Times New Roman"/>
          <w:b w:val="0"/>
          <w:color w:val="auto"/>
          <w:sz w:val="24"/>
        </w:rPr>
        <w:t xml:space="preserve"> Mapas </w:t>
      </w:r>
      <w:r>
        <w:rPr>
          <w:rFonts w:ascii="Times New Roman" w:hAnsi="Times New Roman" w:cs="Times New Roman"/>
          <w:b w:val="0"/>
          <w:color w:val="auto"/>
          <w:sz w:val="24"/>
        </w:rPr>
        <w:t xml:space="preserve">distribuição das medidas </w:t>
      </w:r>
      <w:r w:rsidRPr="001A28FA">
        <w:rPr>
          <w:rFonts w:ascii="Times New Roman" w:hAnsi="Times New Roman" w:cs="Times New Roman"/>
          <w:b w:val="0"/>
          <w:color w:val="auto"/>
          <w:sz w:val="24"/>
          <w:szCs w:val="24"/>
        </w:rPr>
        <w:t>D</w:t>
      </w:r>
      <w:r w:rsidRPr="001A28FA">
        <w:rPr>
          <w:rFonts w:ascii="Times New Roman" w:hAnsi="Times New Roman" w:cs="Times New Roman"/>
          <w:b w:val="0"/>
          <w:color w:val="auto"/>
          <w:sz w:val="24"/>
          <w:szCs w:val="24"/>
          <w:vertAlign w:val="subscript"/>
        </w:rPr>
        <w:t>t</w:t>
      </w:r>
      <w:r>
        <w:rPr>
          <w:rFonts w:ascii="Times New Roman" w:hAnsi="Times New Roman" w:cs="Times New Roman"/>
          <w:b w:val="0"/>
          <w:color w:val="auto"/>
          <w:sz w:val="24"/>
          <w:szCs w:val="24"/>
          <w:vertAlign w:val="subscript"/>
        </w:rPr>
        <w:t xml:space="preserve"> </w:t>
      </w:r>
      <w:r>
        <w:rPr>
          <w:rFonts w:ascii="Times New Roman" w:hAnsi="Times New Roman" w:cs="Times New Roman"/>
          <w:b w:val="0"/>
          <w:color w:val="auto"/>
          <w:sz w:val="24"/>
        </w:rPr>
        <w:t xml:space="preserve">e </w:t>
      </w:r>
      <w:r w:rsidRPr="001A28FA">
        <w:rPr>
          <w:rFonts w:ascii="Times New Roman" w:hAnsi="Times New Roman" w:cs="Times New Roman"/>
          <w:b w:val="0"/>
          <w:noProof/>
          <w:color w:val="auto"/>
          <w:sz w:val="24"/>
          <w:szCs w:val="24"/>
        </w:rPr>
        <w:t>R</w:t>
      </w:r>
      <w:r w:rsidRPr="001A28FA">
        <w:rPr>
          <w:rFonts w:ascii="Times New Roman" w:hAnsi="Times New Roman" w:cs="Times New Roman"/>
          <w:b w:val="0"/>
          <w:color w:val="auto"/>
          <w:sz w:val="24"/>
          <w:szCs w:val="24"/>
          <w:vertAlign w:val="subscript"/>
        </w:rPr>
        <w:t>t</w:t>
      </w:r>
      <w:r>
        <w:rPr>
          <w:rFonts w:ascii="Times New Roman" w:hAnsi="Times New Roman" w:cs="Times New Roman"/>
          <w:b w:val="0"/>
          <w:color w:val="auto"/>
          <w:sz w:val="24"/>
        </w:rPr>
        <w:t>.</w:t>
      </w:r>
    </w:p>
    <w:p w:rsidR="005D6D44" w:rsidRDefault="005D6D44" w:rsidP="005D6D44">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5D6D44" w:rsidRDefault="005D6D44" w:rsidP="005D6D44">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Pr="001A28FA">
        <w:rPr>
          <w:rFonts w:ascii="Times New Roman" w:hAnsi="Times New Roman" w:cs="Times New Roman"/>
          <w:i/>
          <w:sz w:val="20"/>
          <w:szCs w:val="24"/>
        </w:rPr>
        <w:t>n</w:t>
      </w:r>
      <w:r>
        <w:rPr>
          <w:rFonts w:ascii="Times New Roman" w:hAnsi="Times New Roman" w:cs="Times New Roman"/>
          <w:sz w:val="20"/>
          <w:szCs w:val="24"/>
        </w:rPr>
        <w:t xml:space="preserve"> = 96</w:t>
      </w:r>
    </w:p>
    <w:p w:rsidR="005D6D44" w:rsidRDefault="005D6D44" w:rsidP="005D6D44">
      <w:pPr>
        <w:spacing w:after="0" w:line="240" w:lineRule="auto"/>
        <w:rPr>
          <w:rFonts w:ascii="Times New Roman" w:hAnsi="Times New Roman" w:cs="Times New Roman"/>
          <w:sz w:val="20"/>
          <w:szCs w:val="24"/>
        </w:rPr>
      </w:pPr>
      <w:r w:rsidRPr="006775A6">
        <w:rPr>
          <w:rFonts w:ascii="Times New Roman" w:hAnsi="Times New Roman" w:cs="Times New Roman"/>
          <w:sz w:val="20"/>
          <w:szCs w:val="24"/>
        </w:rPr>
        <w:t>Fonte: Os autores</w:t>
      </w:r>
    </w:p>
    <w:p w:rsidR="005D6D44" w:rsidRDefault="005D6D44" w:rsidP="004C5CE0">
      <w:pPr>
        <w:spacing w:after="0" w:line="240" w:lineRule="auto"/>
        <w:jc w:val="both"/>
        <w:rPr>
          <w:rFonts w:ascii="Times New Roman" w:hAnsi="Times New Roman" w:cs="Times New Roman"/>
          <w:sz w:val="24"/>
          <w:szCs w:val="24"/>
        </w:rPr>
      </w:pPr>
    </w:p>
    <w:p w:rsidR="00B84999" w:rsidRDefault="005A5E84" w:rsidP="004C5CE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381500" cy="2190750"/>
            <wp:effectExtent l="19050" t="0" r="0" b="0"/>
            <wp:docPr id="3" name="Imagem 13" descr="C:\Users\Administrador\Documents\TCC\tcc\PIBIC 2018-2019-20200413T151926Z-001\PIBIC 2018-2019\Dados\graficos\LISAMapDistri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dor\Documents\TCC\tcc\PIBIC 2018-2019-20200413T151926Z-001\PIBIC 2018-2019\Dados\graficos\LISAMapDistritos.jpeg"/>
                    <pic:cNvPicPr>
                      <a:picLocks noChangeAspect="1" noChangeArrowheads="1"/>
                    </pic:cNvPicPr>
                  </pic:nvPicPr>
                  <pic:blipFill>
                    <a:blip r:embed="rId13"/>
                    <a:srcRect/>
                    <a:stretch>
                      <a:fillRect/>
                    </a:stretch>
                  </pic:blipFill>
                  <pic:spPr bwMode="auto">
                    <a:xfrm>
                      <a:off x="0" y="0"/>
                      <a:ext cx="4381500" cy="2190750"/>
                    </a:xfrm>
                    <a:prstGeom prst="rect">
                      <a:avLst/>
                    </a:prstGeom>
                    <a:noFill/>
                    <a:ln w="9525">
                      <a:noFill/>
                      <a:miter lim="800000"/>
                      <a:headEnd/>
                      <a:tailEnd/>
                    </a:ln>
                  </pic:spPr>
                </pic:pic>
              </a:graphicData>
            </a:graphic>
          </wp:inline>
        </w:drawing>
      </w:r>
    </w:p>
    <w:p w:rsidR="001D07BB" w:rsidRDefault="001A28FA">
      <w:pPr>
        <w:pStyle w:val="Legenda"/>
        <w:spacing w:after="0"/>
        <w:rPr>
          <w:rFonts w:ascii="Times New Roman" w:hAnsi="Times New Roman" w:cs="Times New Roman"/>
          <w:b w:val="0"/>
          <w:color w:val="auto"/>
          <w:sz w:val="24"/>
        </w:rPr>
      </w:pPr>
      <w:r w:rsidRPr="001A28FA">
        <w:rPr>
          <w:rFonts w:ascii="Times New Roman" w:hAnsi="Times New Roman" w:cs="Times New Roman"/>
          <w:color w:val="auto"/>
          <w:sz w:val="24"/>
        </w:rPr>
        <w:t xml:space="preserve">Figura </w:t>
      </w:r>
      <w:r w:rsidR="005D6D44">
        <w:rPr>
          <w:rFonts w:ascii="Times New Roman" w:hAnsi="Times New Roman" w:cs="Times New Roman"/>
          <w:color w:val="auto"/>
          <w:sz w:val="24"/>
        </w:rPr>
        <w:t>4</w:t>
      </w:r>
      <w:r w:rsidR="00F70A39" w:rsidRPr="006775A6">
        <w:rPr>
          <w:rFonts w:ascii="Times New Roman" w:hAnsi="Times New Roman" w:cs="Times New Roman"/>
          <w:color w:val="auto"/>
          <w:sz w:val="24"/>
        </w:rPr>
        <w:t>.</w:t>
      </w:r>
      <w:r w:rsidRPr="001A28FA">
        <w:rPr>
          <w:rFonts w:ascii="Times New Roman" w:hAnsi="Times New Roman" w:cs="Times New Roman"/>
          <w:b w:val="0"/>
          <w:color w:val="auto"/>
          <w:sz w:val="24"/>
        </w:rPr>
        <w:t xml:space="preserve"> Mapas de autocorrelação</w:t>
      </w:r>
      <w:r w:rsidR="00A049D6" w:rsidRPr="006775A6">
        <w:rPr>
          <w:rFonts w:ascii="Times New Roman" w:hAnsi="Times New Roman" w:cs="Times New Roman"/>
          <w:b w:val="0"/>
          <w:color w:val="auto"/>
          <w:sz w:val="24"/>
        </w:rPr>
        <w:t xml:space="preserve"> espacial (LISA</w:t>
      </w:r>
      <w:r w:rsidRPr="001A28FA">
        <w:rPr>
          <w:rFonts w:ascii="Times New Roman" w:hAnsi="Times New Roman" w:cs="Times New Roman"/>
          <w:b w:val="0"/>
          <w:i/>
          <w:color w:val="auto"/>
          <w:sz w:val="24"/>
        </w:rPr>
        <w:t xml:space="preserve"> maps</w:t>
      </w:r>
      <w:r w:rsidR="00A049D6" w:rsidRPr="006775A6">
        <w:rPr>
          <w:rFonts w:ascii="Times New Roman" w:hAnsi="Times New Roman" w:cs="Times New Roman"/>
          <w:b w:val="0"/>
          <w:color w:val="auto"/>
          <w:sz w:val="24"/>
        </w:rPr>
        <w:t>) nos distritos.</w:t>
      </w:r>
    </w:p>
    <w:p w:rsidR="00A049D6" w:rsidRDefault="00A049D6" w:rsidP="00A049D6">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A049D6" w:rsidRDefault="00A049D6" w:rsidP="00A049D6">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001A28FA" w:rsidRPr="001A28FA">
        <w:rPr>
          <w:rFonts w:ascii="Times New Roman" w:hAnsi="Times New Roman" w:cs="Times New Roman"/>
          <w:i/>
          <w:sz w:val="20"/>
          <w:szCs w:val="24"/>
        </w:rPr>
        <w:t>n</w:t>
      </w:r>
      <w:r>
        <w:rPr>
          <w:rFonts w:ascii="Times New Roman" w:hAnsi="Times New Roman" w:cs="Times New Roman"/>
          <w:sz w:val="20"/>
          <w:szCs w:val="24"/>
        </w:rPr>
        <w:t xml:space="preserve"> = 96</w:t>
      </w:r>
    </w:p>
    <w:p w:rsidR="005D6D44" w:rsidRDefault="005D6D44" w:rsidP="00A049D6">
      <w:pPr>
        <w:spacing w:after="0" w:line="240" w:lineRule="auto"/>
        <w:rPr>
          <w:rFonts w:ascii="Times New Roman" w:hAnsi="Times New Roman" w:cs="Times New Roman"/>
          <w:sz w:val="20"/>
          <w:szCs w:val="24"/>
        </w:rPr>
      </w:pPr>
      <w:r w:rsidRPr="006775A6">
        <w:rPr>
          <w:rFonts w:ascii="Times New Roman" w:hAnsi="Times New Roman" w:cs="Times New Roman"/>
          <w:sz w:val="20"/>
          <w:szCs w:val="24"/>
        </w:rPr>
        <w:t>Fonte: Os autores</w:t>
      </w:r>
    </w:p>
    <w:p w:rsidR="00A049D6" w:rsidRPr="00D03AF6" w:rsidRDefault="00A049D6" w:rsidP="00A049D6">
      <w:pPr>
        <w:spacing w:after="0" w:line="240" w:lineRule="auto"/>
        <w:rPr>
          <w:rFonts w:ascii="Times New Roman" w:hAnsi="Times New Roman" w:cs="Times New Roman"/>
          <w:sz w:val="20"/>
          <w:szCs w:val="24"/>
        </w:rPr>
      </w:pPr>
    </w:p>
    <w:p w:rsidR="001D07BB" w:rsidRDefault="005A5E84" w:rsidP="005D6D44">
      <w:pPr>
        <w:tabs>
          <w:tab w:val="left" w:pos="0"/>
          <w:tab w:val="left" w:pos="5245"/>
        </w:tabs>
      </w:pPr>
      <w:r>
        <w:rPr>
          <w:rFonts w:ascii="Times New Roman" w:hAnsi="Times New Roman" w:cs="Times New Roman"/>
          <w:noProof/>
          <w:sz w:val="24"/>
          <w:szCs w:val="24"/>
          <w:lang w:eastAsia="pt-BR"/>
        </w:rPr>
        <w:drawing>
          <wp:inline distT="0" distB="0" distL="0" distR="0">
            <wp:extent cx="4381500" cy="2190750"/>
            <wp:effectExtent l="19050" t="0" r="0" b="0"/>
            <wp:docPr id="15" name="Imagem 15" descr="C:\Users\Administrador\Documents\TCC\tcc\PIBIC 2018-2019-20200413T151926Z-001\PIBIC 2018-2019\Dados\graficos\LISAMapsAreasPo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dor\Documents\TCC\tcc\PIBIC 2018-2019-20200413T151926Z-001\PIBIC 2018-2019\Dados\graficos\LISAMapsAreasPond.jpeg"/>
                    <pic:cNvPicPr>
                      <a:picLocks noChangeAspect="1" noChangeArrowheads="1"/>
                    </pic:cNvPicPr>
                  </pic:nvPicPr>
                  <pic:blipFill>
                    <a:blip r:embed="rId14"/>
                    <a:srcRect/>
                    <a:stretch>
                      <a:fillRect/>
                    </a:stretch>
                  </pic:blipFill>
                  <pic:spPr bwMode="auto">
                    <a:xfrm>
                      <a:off x="0" y="0"/>
                      <a:ext cx="4381500" cy="2190750"/>
                    </a:xfrm>
                    <a:prstGeom prst="rect">
                      <a:avLst/>
                    </a:prstGeom>
                    <a:noFill/>
                    <a:ln w="9525">
                      <a:noFill/>
                      <a:miter lim="800000"/>
                      <a:headEnd/>
                      <a:tailEnd/>
                    </a:ln>
                  </pic:spPr>
                </pic:pic>
              </a:graphicData>
            </a:graphic>
          </wp:inline>
        </w:drawing>
      </w:r>
    </w:p>
    <w:p w:rsidR="00A049D6" w:rsidRPr="00D03AF6" w:rsidRDefault="00A049D6" w:rsidP="00A049D6">
      <w:pPr>
        <w:pStyle w:val="Legenda"/>
        <w:spacing w:after="0"/>
        <w:rPr>
          <w:rFonts w:ascii="Times New Roman" w:hAnsi="Times New Roman" w:cs="Times New Roman"/>
          <w:b w:val="0"/>
          <w:color w:val="auto"/>
          <w:sz w:val="24"/>
        </w:rPr>
      </w:pPr>
      <w:r w:rsidRPr="00D03AF6">
        <w:rPr>
          <w:rFonts w:ascii="Times New Roman" w:hAnsi="Times New Roman" w:cs="Times New Roman"/>
          <w:color w:val="auto"/>
          <w:sz w:val="24"/>
        </w:rPr>
        <w:lastRenderedPageBreak/>
        <w:t xml:space="preserve">Figura </w:t>
      </w:r>
      <w:r w:rsidR="005D6D44">
        <w:rPr>
          <w:rFonts w:ascii="Times New Roman" w:hAnsi="Times New Roman" w:cs="Times New Roman"/>
          <w:color w:val="auto"/>
          <w:sz w:val="24"/>
        </w:rPr>
        <w:t>5</w:t>
      </w:r>
      <w:r w:rsidR="00F70A39">
        <w:rPr>
          <w:rFonts w:ascii="Times New Roman" w:hAnsi="Times New Roman" w:cs="Times New Roman"/>
          <w:color w:val="auto"/>
          <w:sz w:val="24"/>
        </w:rPr>
        <w:t>.</w:t>
      </w:r>
      <w:r w:rsidRPr="00D03AF6">
        <w:rPr>
          <w:rFonts w:ascii="Times New Roman" w:hAnsi="Times New Roman" w:cs="Times New Roman"/>
          <w:b w:val="0"/>
          <w:color w:val="auto"/>
          <w:sz w:val="24"/>
        </w:rPr>
        <w:t xml:space="preserve"> Mapas de autocorrelação espacial (LISA</w:t>
      </w:r>
      <w:r w:rsidRPr="00D03AF6">
        <w:rPr>
          <w:rFonts w:ascii="Times New Roman" w:hAnsi="Times New Roman" w:cs="Times New Roman"/>
          <w:b w:val="0"/>
          <w:i/>
          <w:color w:val="auto"/>
          <w:sz w:val="24"/>
        </w:rPr>
        <w:t xml:space="preserve"> maps</w:t>
      </w:r>
      <w:r w:rsidRPr="00D03AF6">
        <w:rPr>
          <w:rFonts w:ascii="Times New Roman" w:hAnsi="Times New Roman" w:cs="Times New Roman"/>
          <w:b w:val="0"/>
          <w:color w:val="auto"/>
          <w:sz w:val="24"/>
        </w:rPr>
        <w:t xml:space="preserve">) </w:t>
      </w:r>
      <w:r>
        <w:rPr>
          <w:rFonts w:ascii="Times New Roman" w:hAnsi="Times New Roman" w:cs="Times New Roman"/>
          <w:b w:val="0"/>
          <w:color w:val="auto"/>
          <w:sz w:val="24"/>
        </w:rPr>
        <w:t>nas áreas de ponderação</w:t>
      </w:r>
      <w:r w:rsidRPr="00D03AF6">
        <w:rPr>
          <w:rFonts w:ascii="Times New Roman" w:hAnsi="Times New Roman" w:cs="Times New Roman"/>
          <w:b w:val="0"/>
          <w:color w:val="auto"/>
          <w:sz w:val="24"/>
        </w:rPr>
        <w:t>.</w:t>
      </w:r>
    </w:p>
    <w:p w:rsidR="00A049D6" w:rsidRDefault="00A049D6" w:rsidP="00A049D6">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A049D6" w:rsidRPr="005D6D44" w:rsidRDefault="00A049D6" w:rsidP="005D6D44">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001A28FA" w:rsidRPr="001A28FA">
        <w:rPr>
          <w:rFonts w:ascii="Times New Roman" w:hAnsi="Times New Roman" w:cs="Times New Roman"/>
          <w:i/>
          <w:sz w:val="20"/>
          <w:szCs w:val="24"/>
        </w:rPr>
        <w:t>n</w:t>
      </w:r>
      <w:r>
        <w:rPr>
          <w:rFonts w:ascii="Times New Roman" w:hAnsi="Times New Roman" w:cs="Times New Roman"/>
          <w:sz w:val="20"/>
          <w:szCs w:val="24"/>
        </w:rPr>
        <w:t xml:space="preserve"> = 310</w:t>
      </w:r>
    </w:p>
    <w:p w:rsidR="00F83921" w:rsidRDefault="007C3E71" w:rsidP="004C5CE0">
      <w:pPr>
        <w:spacing w:after="0" w:line="240" w:lineRule="auto"/>
        <w:jc w:val="both"/>
        <w:rPr>
          <w:rFonts w:ascii="Times New Roman" w:hAnsi="Times New Roman" w:cs="Times New Roman"/>
          <w:color w:val="00000A"/>
          <w:sz w:val="24"/>
          <w:szCs w:val="24"/>
        </w:rPr>
      </w:pPr>
      <w:r w:rsidRPr="007C3E71">
        <w:rPr>
          <w:rFonts w:ascii="Times New Roman" w:hAnsi="Times New Roman" w:cs="Times New Roman"/>
          <w:sz w:val="24"/>
          <w:szCs w:val="24"/>
        </w:rPr>
        <w:t xml:space="preserve">Os valores globais dos </w:t>
      </w:r>
      <w:r w:rsidR="001A28FA" w:rsidRPr="001A28FA">
        <w:rPr>
          <w:rFonts w:ascii="Times New Roman" w:hAnsi="Times New Roman" w:cs="Times New Roman"/>
          <w:i/>
          <w:sz w:val="24"/>
          <w:szCs w:val="24"/>
        </w:rPr>
        <w:t>I</w:t>
      </w:r>
      <w:r w:rsidRPr="007C3E71">
        <w:rPr>
          <w:rFonts w:ascii="Times New Roman" w:hAnsi="Times New Roman" w:cs="Times New Roman"/>
          <w:sz w:val="24"/>
          <w:szCs w:val="24"/>
        </w:rPr>
        <w:t xml:space="preserve"> de Moran </w:t>
      </w:r>
      <w:r w:rsidR="006058DA">
        <w:rPr>
          <w:rFonts w:ascii="Times New Roman" w:hAnsi="Times New Roman" w:cs="Times New Roman"/>
          <w:sz w:val="24"/>
          <w:szCs w:val="24"/>
        </w:rPr>
        <w:t xml:space="preserve">e os gráficos de dispersão </w:t>
      </w:r>
      <w:r w:rsidRPr="007C3E71">
        <w:rPr>
          <w:rFonts w:ascii="Times New Roman" w:hAnsi="Times New Roman" w:cs="Times New Roman"/>
          <w:sz w:val="24"/>
          <w:szCs w:val="24"/>
        </w:rPr>
        <w:t xml:space="preserve">já indicam a presença de associação espacial </w:t>
      </w:r>
      <w:r w:rsidR="006058DA">
        <w:rPr>
          <w:rFonts w:ascii="Times New Roman" w:hAnsi="Times New Roman" w:cs="Times New Roman"/>
          <w:sz w:val="24"/>
          <w:szCs w:val="24"/>
        </w:rPr>
        <w:t xml:space="preserve">forte </w:t>
      </w:r>
      <w:r w:rsidRPr="007C3E71">
        <w:rPr>
          <w:rFonts w:ascii="Times New Roman" w:hAnsi="Times New Roman" w:cs="Times New Roman"/>
          <w:sz w:val="24"/>
          <w:szCs w:val="24"/>
        </w:rPr>
        <w:t>entre as medidas dos distritos e das áreas de ponderação, com valores consistentemente acima de 0,5</w:t>
      </w:r>
      <w:r w:rsidR="006058DA">
        <w:rPr>
          <w:rFonts w:ascii="Times New Roman" w:hAnsi="Times New Roman" w:cs="Times New Roman"/>
          <w:sz w:val="24"/>
          <w:szCs w:val="24"/>
        </w:rPr>
        <w:t xml:space="preserve"> (todas as medidas são significantes a 0,05)</w:t>
      </w:r>
      <w:r w:rsidRPr="007C3E71">
        <w:rPr>
          <w:rFonts w:ascii="Times New Roman" w:hAnsi="Times New Roman" w:cs="Times New Roman"/>
          <w:sz w:val="24"/>
          <w:szCs w:val="24"/>
        </w:rPr>
        <w:t xml:space="preserve">. </w:t>
      </w:r>
      <w:ins w:id="30" w:author="teste" w:date="2020-05-11T10:40:00Z">
        <w:r w:rsidR="005D6D44">
          <w:rPr>
            <w:rFonts w:ascii="Times New Roman" w:hAnsi="Times New Roman" w:cs="Times New Roman"/>
            <w:sz w:val="24"/>
            <w:szCs w:val="24"/>
          </w:rPr>
          <w:t xml:space="preserve">As medidas Alto-Alto indicam que </w:t>
        </w:r>
      </w:ins>
      <w:ins w:id="31" w:author="teste" w:date="2020-05-11T10:41:00Z">
        <w:r w:rsidR="005D6D44">
          <w:rPr>
            <w:rFonts w:ascii="Times New Roman" w:hAnsi="Times New Roman" w:cs="Times New Roman"/>
            <w:sz w:val="24"/>
            <w:szCs w:val="24"/>
          </w:rPr>
          <w:t>as medidas no distrito são relativamente altas e as dos distritos vizinh</w:t>
        </w:r>
      </w:ins>
      <w:ins w:id="32" w:author="teste" w:date="2020-05-11T10:42:00Z">
        <w:r w:rsidR="005D6D44">
          <w:rPr>
            <w:rFonts w:ascii="Times New Roman" w:hAnsi="Times New Roman" w:cs="Times New Roman"/>
            <w:sz w:val="24"/>
            <w:szCs w:val="24"/>
          </w:rPr>
          <w:t xml:space="preserve">os também - indicando um cluster de medidas altas. Analogamente, um cluster Baixo-Baixo indica um comportamento </w:t>
        </w:r>
      </w:ins>
      <w:ins w:id="33" w:author="teste" w:date="2020-05-11T10:43:00Z">
        <w:r w:rsidR="005D6D44">
          <w:rPr>
            <w:rFonts w:ascii="Times New Roman" w:hAnsi="Times New Roman" w:cs="Times New Roman"/>
            <w:sz w:val="24"/>
            <w:szCs w:val="24"/>
          </w:rPr>
          <w:t>semelhante com valores baixos das medidas</w:t>
        </w:r>
        <w:r w:rsidR="00F83921">
          <w:rPr>
            <w:rFonts w:ascii="Times New Roman" w:hAnsi="Times New Roman" w:cs="Times New Roman"/>
            <w:sz w:val="24"/>
            <w:szCs w:val="24"/>
          </w:rPr>
          <w:t xml:space="preserve">. Altos-Baixos e Baixos-Altos indicam um distrito cujas medidas diferem das de sua vizinhança, </w:t>
        </w:r>
      </w:ins>
      <w:ins w:id="34" w:author="teste" w:date="2020-05-11T10:44:00Z">
        <w:r w:rsidR="00F83921">
          <w:rPr>
            <w:rFonts w:ascii="Times New Roman" w:hAnsi="Times New Roman" w:cs="Times New Roman"/>
            <w:sz w:val="24"/>
            <w:szCs w:val="24"/>
          </w:rPr>
          <w:t>apontando possíveis outliers (e indicando menor autocorrelação espacial local).</w:t>
        </w:r>
      </w:ins>
      <w:ins w:id="35" w:author="teste" w:date="2020-05-11T10:42:00Z">
        <w:r w:rsidR="005D6D44">
          <w:rPr>
            <w:rFonts w:ascii="Times New Roman" w:hAnsi="Times New Roman" w:cs="Times New Roman"/>
            <w:sz w:val="24"/>
            <w:szCs w:val="24"/>
          </w:rPr>
          <w:t xml:space="preserve"> </w:t>
        </w:r>
      </w:ins>
      <w:r w:rsidRPr="007C3E71">
        <w:rPr>
          <w:rFonts w:ascii="Times New Roman" w:hAnsi="Times New Roman" w:cs="Times New Roman"/>
          <w:sz w:val="24"/>
          <w:szCs w:val="24"/>
        </w:rPr>
        <w:t xml:space="preserve"> É notável que a associação é mais significativa nas áreas de ponderação (o que indica maior clusterização dos dados) que nos distritos, e mais fortes para a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7C3E71">
        <w:rPr>
          <w:rFonts w:ascii="Times New Roman" w:hAnsi="Times New Roman" w:cs="Times New Roman"/>
          <w:sz w:val="24"/>
          <w:szCs w:val="24"/>
        </w:rPr>
        <w:t xml:space="preserve"> que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7C3E71">
        <w:rPr>
          <w:rFonts w:ascii="Times New Roman" w:hAnsi="Times New Roman" w:cs="Times New Roman"/>
          <w:sz w:val="24"/>
          <w:szCs w:val="24"/>
        </w:rPr>
        <w:t xml:space="preserve">. A diferença no </w:t>
      </w:r>
      <w:r w:rsidR="001A28FA" w:rsidRPr="001A28FA">
        <w:rPr>
          <w:rFonts w:ascii="Times New Roman" w:hAnsi="Times New Roman" w:cs="Times New Roman"/>
          <w:i/>
          <w:sz w:val="24"/>
          <w:szCs w:val="24"/>
        </w:rPr>
        <w:t>I</w:t>
      </w:r>
      <w:r w:rsidRPr="007C3E71">
        <w:rPr>
          <w:rFonts w:ascii="Times New Roman" w:hAnsi="Times New Roman" w:cs="Times New Roman"/>
          <w:sz w:val="24"/>
          <w:szCs w:val="24"/>
        </w:rPr>
        <w:t xml:space="preserve"> de Moran global entre as medidas pode ser interpretada pela diferente distribuição das observações nos quadrantes do gráfico </w:t>
      </w:r>
      <w:r w:rsidR="00F83921">
        <w:rPr>
          <w:rFonts w:ascii="Times New Roman" w:hAnsi="Times New Roman" w:cs="Times New Roman"/>
          <w:sz w:val="24"/>
          <w:szCs w:val="24"/>
        </w:rPr>
        <w:t>de auto-correlação espacial</w:t>
      </w:r>
      <w:r w:rsidRPr="007C3E71">
        <w:rPr>
          <w:rFonts w:ascii="Times New Roman" w:hAnsi="Times New Roman" w:cs="Times New Roman"/>
          <w:sz w:val="24"/>
          <w:szCs w:val="24"/>
        </w:rPr>
        <w:t>. Os gráficos de tempo relativo apresentam mais pontos nos quadrantes 1 e 4, o que pode indicar mais observações que são outliers em relação a sua vizinhança.</w:t>
      </w:r>
      <w:r w:rsidR="00F83921">
        <w:rPr>
          <w:rFonts w:ascii="Times New Roman" w:hAnsi="Times New Roman" w:cs="Times New Roman"/>
          <w:sz w:val="24"/>
          <w:szCs w:val="24"/>
        </w:rPr>
        <w:t xml:space="preserve"> </w:t>
      </w:r>
      <w:r w:rsidR="007E6F4B" w:rsidRPr="007E6F4B">
        <w:rPr>
          <w:rFonts w:ascii="Times New Roman" w:hAnsi="Times New Roman" w:cs="Times New Roman"/>
          <w:color w:val="00000A"/>
          <w:sz w:val="24"/>
          <w:szCs w:val="24"/>
        </w:rPr>
        <w:t xml:space="preserve">A análise dos mapas de </w:t>
      </w:r>
      <w:r w:rsidR="00F83921">
        <w:rPr>
          <w:rFonts w:ascii="Times New Roman" w:hAnsi="Times New Roman" w:cs="Times New Roman"/>
          <w:color w:val="00000A"/>
          <w:sz w:val="24"/>
          <w:szCs w:val="24"/>
        </w:rPr>
        <w:t>auto-correlação</w:t>
      </w:r>
      <w:r w:rsidR="007E6F4B" w:rsidRPr="007E6F4B">
        <w:rPr>
          <w:rFonts w:ascii="Times New Roman" w:hAnsi="Times New Roman" w:cs="Times New Roman"/>
          <w:color w:val="00000A"/>
          <w:sz w:val="24"/>
          <w:szCs w:val="24"/>
        </w:rPr>
        <w:t xml:space="preserve"> espacial (LISA</w:t>
      </w:r>
      <w:r w:rsidR="005D302D">
        <w:rPr>
          <w:rFonts w:ascii="Times New Roman" w:hAnsi="Times New Roman" w:cs="Times New Roman"/>
          <w:color w:val="00000A"/>
          <w:sz w:val="24"/>
          <w:szCs w:val="24"/>
        </w:rPr>
        <w:t xml:space="preserve"> </w:t>
      </w:r>
      <w:r w:rsidR="001A28FA" w:rsidRPr="001A28FA">
        <w:rPr>
          <w:rFonts w:ascii="Times New Roman" w:hAnsi="Times New Roman" w:cs="Times New Roman"/>
          <w:i/>
          <w:color w:val="00000A"/>
          <w:sz w:val="24"/>
          <w:szCs w:val="24"/>
        </w:rPr>
        <w:t>maps</w:t>
      </w:r>
      <w:r w:rsidR="007E6F4B" w:rsidRPr="007E6F4B">
        <w:rPr>
          <w:rFonts w:ascii="Times New Roman" w:hAnsi="Times New Roman" w:cs="Times New Roman"/>
          <w:color w:val="00000A"/>
          <w:sz w:val="24"/>
          <w:szCs w:val="24"/>
        </w:rPr>
        <w:t>) permite visualizar melhor as relações de clusterização espacial das zonas analisadas. No caso dos distritos</w:t>
      </w:r>
      <w:r w:rsidR="00B337AE">
        <w:rPr>
          <w:rFonts w:ascii="Times New Roman" w:hAnsi="Times New Roman" w:cs="Times New Roman"/>
          <w:color w:val="00000A"/>
          <w:sz w:val="24"/>
          <w:szCs w:val="24"/>
        </w:rPr>
        <w:t xml:space="preserve"> (Figura 4)</w:t>
      </w:r>
      <w:r w:rsidR="007E6F4B" w:rsidRPr="007E6F4B">
        <w:rPr>
          <w:rFonts w:ascii="Times New Roman" w:hAnsi="Times New Roman" w:cs="Times New Roman"/>
          <w:color w:val="00000A"/>
          <w:sz w:val="24"/>
          <w:szCs w:val="24"/>
        </w:rPr>
        <w:t xml:space="preserve"> as duas medidas apresentam dois núcleos de clusters em comum: uma região de altos tempos relativos e alta</w:t>
      </w:r>
      <w:r w:rsidR="00A049D6">
        <w:rPr>
          <w:rFonts w:ascii="Times New Roman" w:hAnsi="Times New Roman" w:cs="Times New Roman"/>
          <w:color w:val="00000A"/>
          <w:sz w:val="24"/>
          <w:szCs w:val="24"/>
        </w:rPr>
        <w:t>s</w:t>
      </w:r>
      <w:r w:rsidR="007E6F4B" w:rsidRPr="007E6F4B">
        <w:rPr>
          <w:rFonts w:ascii="Times New Roman" w:hAnsi="Times New Roman" w:cs="Times New Roman"/>
          <w:color w:val="00000A"/>
          <w:sz w:val="24"/>
          <w:szCs w:val="24"/>
        </w:rPr>
        <w:t xml:space="preserve"> diferenças de tempo na zona noroeste do município</w:t>
      </w:r>
      <w:r w:rsidR="00F756C0">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 xml:space="preserve"> e na região central </w:t>
      </w:r>
      <w:r w:rsidR="00F756C0">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apesar do núcleo do cluster d</w:t>
      </w:r>
      <w:r w:rsidR="00F756C0">
        <w:rPr>
          <w:rFonts w:ascii="Times New Roman" w:hAnsi="Times New Roman" w:cs="Times New Roman"/>
          <w:color w:val="00000A"/>
          <w:sz w:val="24"/>
          <w:szCs w:val="24"/>
        </w:rPr>
        <w:t xml:space="preserve">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007E6F4B" w:rsidRPr="007E6F4B">
        <w:rPr>
          <w:rFonts w:ascii="Times New Roman" w:hAnsi="Times New Roman" w:cs="Times New Roman"/>
          <w:color w:val="00000A"/>
          <w:sz w:val="24"/>
          <w:szCs w:val="24"/>
        </w:rPr>
        <w:t xml:space="preserve"> ser menor</w:t>
      </w:r>
      <w:r w:rsidR="00F756C0">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 xml:space="preserve"> há uma região comum de baixos valores para ambas as medidas.</w:t>
      </w:r>
      <w:r w:rsidR="00F83921">
        <w:rPr>
          <w:rFonts w:ascii="Times New Roman" w:hAnsi="Times New Roman" w:cs="Times New Roman"/>
          <w:color w:val="00000A"/>
          <w:sz w:val="24"/>
          <w:szCs w:val="24"/>
        </w:rPr>
        <w:t xml:space="preserve"> </w:t>
      </w:r>
      <w:r w:rsidR="00F756C0">
        <w:rPr>
          <w:rFonts w:ascii="Times New Roman" w:hAnsi="Times New Roman" w:cs="Times New Roman"/>
          <w:color w:val="00000A"/>
          <w:sz w:val="24"/>
          <w:szCs w:val="24"/>
        </w:rPr>
        <w:t>Uma</w:t>
      </w:r>
      <w:r w:rsidR="005D302D">
        <w:rPr>
          <w:rFonts w:ascii="Times New Roman" w:hAnsi="Times New Roman" w:cs="Times New Roman"/>
          <w:color w:val="00000A"/>
          <w:sz w:val="24"/>
          <w:szCs w:val="24"/>
        </w:rPr>
        <w:t xml:space="preserve"> </w:t>
      </w:r>
      <w:r w:rsidR="00F756C0" w:rsidRPr="007E6F4B">
        <w:rPr>
          <w:rFonts w:ascii="Times New Roman" w:hAnsi="Times New Roman" w:cs="Times New Roman"/>
          <w:color w:val="00000A"/>
          <w:sz w:val="24"/>
          <w:szCs w:val="24"/>
        </w:rPr>
        <w:t>diferença importante</w:t>
      </w:r>
      <w:r w:rsidR="00F83921">
        <w:rPr>
          <w:rFonts w:ascii="Times New Roman" w:hAnsi="Times New Roman" w:cs="Times New Roman"/>
          <w:color w:val="00000A"/>
          <w:sz w:val="24"/>
          <w:szCs w:val="24"/>
        </w:rPr>
        <w:t xml:space="preserve"> </w:t>
      </w:r>
      <w:r w:rsidR="00F756C0">
        <w:rPr>
          <w:rFonts w:ascii="Times New Roman" w:hAnsi="Times New Roman" w:cs="Times New Roman"/>
          <w:color w:val="00000A"/>
          <w:sz w:val="24"/>
          <w:szCs w:val="24"/>
        </w:rPr>
        <w:t>é</w:t>
      </w:r>
      <w:r w:rsidR="007E6F4B" w:rsidRPr="007E6F4B">
        <w:rPr>
          <w:rFonts w:ascii="Times New Roman" w:hAnsi="Times New Roman" w:cs="Times New Roman"/>
          <w:color w:val="00000A"/>
          <w:sz w:val="24"/>
          <w:szCs w:val="24"/>
        </w:rPr>
        <w:t xml:space="preserve"> a presença de um cluster de baixos tempos relativos na zona sul </w:t>
      </w:r>
      <w:r w:rsidR="00F756C0">
        <w:rPr>
          <w:rFonts w:ascii="Times New Roman" w:hAnsi="Times New Roman" w:cs="Times New Roman"/>
          <w:color w:val="00000A"/>
          <w:sz w:val="24"/>
          <w:szCs w:val="24"/>
        </w:rPr>
        <w:t>onde</w:t>
      </w:r>
      <w:r w:rsidR="007E6F4B" w:rsidRPr="007E6F4B">
        <w:rPr>
          <w:rFonts w:ascii="Times New Roman" w:hAnsi="Times New Roman" w:cs="Times New Roman"/>
          <w:color w:val="00000A"/>
          <w:sz w:val="24"/>
          <w:szCs w:val="24"/>
        </w:rPr>
        <w:t xml:space="preserve"> o mapa de diferenças </w:t>
      </w:r>
      <w:r w:rsidR="00F83921">
        <w:rPr>
          <w:rFonts w:ascii="Times New Roman" w:hAnsi="Times New Roman" w:cs="Times New Roman"/>
          <w:color w:val="00000A"/>
          <w:sz w:val="24"/>
          <w:szCs w:val="24"/>
        </w:rPr>
        <w:t xml:space="preserve">de tempo </w:t>
      </w:r>
      <w:r w:rsidR="007E6F4B" w:rsidRPr="007E6F4B">
        <w:rPr>
          <w:rFonts w:ascii="Times New Roman" w:hAnsi="Times New Roman" w:cs="Times New Roman"/>
          <w:color w:val="00000A"/>
          <w:sz w:val="24"/>
          <w:szCs w:val="24"/>
        </w:rPr>
        <w:t xml:space="preserve">indica justamente um cluster de altos valores. </w:t>
      </w:r>
    </w:p>
    <w:p w:rsidR="00F756C0" w:rsidRDefault="007E6F4B" w:rsidP="004C5CE0">
      <w:pPr>
        <w:spacing w:after="0" w:line="240" w:lineRule="auto"/>
        <w:jc w:val="both"/>
        <w:rPr>
          <w:rFonts w:ascii="Times New Roman" w:hAnsi="Times New Roman" w:cs="Times New Roman"/>
          <w:sz w:val="24"/>
          <w:szCs w:val="24"/>
        </w:rPr>
      </w:pPr>
      <w:r w:rsidRPr="004C5CE0">
        <w:rPr>
          <w:rFonts w:ascii="Times New Roman" w:hAnsi="Times New Roman" w:cs="Times New Roman"/>
          <w:color w:val="00000A"/>
          <w:sz w:val="24"/>
          <w:szCs w:val="24"/>
        </w:rPr>
        <w:t>Os mapas LISA para as áreas de ponderação (</w:t>
      </w:r>
      <w:r w:rsidR="00F8688E">
        <w:rPr>
          <w:rFonts w:ascii="Times New Roman" w:hAnsi="Times New Roman" w:cs="Times New Roman"/>
          <w:color w:val="00000A"/>
          <w:sz w:val="24"/>
          <w:szCs w:val="24"/>
        </w:rPr>
        <w:t xml:space="preserve">Figura </w:t>
      </w:r>
      <w:r w:rsidR="00B337AE">
        <w:rPr>
          <w:rFonts w:ascii="Times New Roman" w:hAnsi="Times New Roman" w:cs="Times New Roman"/>
          <w:color w:val="00000A"/>
          <w:sz w:val="24"/>
          <w:szCs w:val="24"/>
        </w:rPr>
        <w:t>5</w:t>
      </w:r>
      <w:r w:rsidRPr="004C5CE0">
        <w:rPr>
          <w:rFonts w:ascii="Times New Roman" w:hAnsi="Times New Roman" w:cs="Times New Roman"/>
          <w:color w:val="00000A"/>
          <w:sz w:val="24"/>
          <w:szCs w:val="24"/>
        </w:rPr>
        <w:t>) apresentam um grau maior de granularidade e, como indicam o</w:t>
      </w:r>
      <w:r w:rsidR="00F83921">
        <w:rPr>
          <w:rFonts w:ascii="Times New Roman" w:hAnsi="Times New Roman" w:cs="Times New Roman"/>
          <w:color w:val="00000A"/>
          <w:sz w:val="24"/>
          <w:szCs w:val="24"/>
        </w:rPr>
        <w:t xml:space="preserve"> </w:t>
      </w:r>
      <w:r w:rsidR="001A28FA" w:rsidRPr="001A28FA">
        <w:rPr>
          <w:rFonts w:ascii="Times New Roman" w:hAnsi="Times New Roman" w:cs="Times New Roman"/>
          <w:i/>
          <w:color w:val="00000A"/>
          <w:sz w:val="24"/>
          <w:szCs w:val="24"/>
        </w:rPr>
        <w:t>I</w:t>
      </w:r>
      <w:r w:rsidRPr="004C5CE0">
        <w:rPr>
          <w:rFonts w:ascii="Times New Roman" w:hAnsi="Times New Roman" w:cs="Times New Roman"/>
          <w:color w:val="00000A"/>
          <w:sz w:val="24"/>
          <w:szCs w:val="24"/>
        </w:rPr>
        <w:t xml:space="preserve"> de Moran globais e os gráficos de </w:t>
      </w:r>
      <w:r w:rsidR="00F83921" w:rsidRPr="00F83921">
        <w:rPr>
          <w:rFonts w:ascii="Times New Roman" w:hAnsi="Times New Roman" w:cs="Times New Roman"/>
          <w:color w:val="00000A"/>
          <w:sz w:val="24"/>
          <w:szCs w:val="24"/>
        </w:rPr>
        <w:t>auto</w:t>
      </w:r>
      <w:r w:rsidR="00F83921">
        <w:rPr>
          <w:rFonts w:ascii="Times New Roman" w:hAnsi="Times New Roman" w:cs="Times New Roman"/>
          <w:color w:val="00000A"/>
          <w:sz w:val="24"/>
          <w:szCs w:val="24"/>
        </w:rPr>
        <w:t>-corelação espacial local</w:t>
      </w:r>
      <w:r w:rsidRPr="00F83921">
        <w:rPr>
          <w:rFonts w:ascii="Times New Roman" w:hAnsi="Times New Roman" w:cs="Times New Roman"/>
          <w:color w:val="00000A"/>
          <w:sz w:val="24"/>
          <w:szCs w:val="24"/>
        </w:rPr>
        <w:t>,</w:t>
      </w:r>
      <w:r w:rsidRPr="004C5CE0">
        <w:rPr>
          <w:rFonts w:ascii="Times New Roman" w:hAnsi="Times New Roman" w:cs="Times New Roman"/>
          <w:color w:val="00000A"/>
          <w:sz w:val="24"/>
          <w:szCs w:val="24"/>
        </w:rPr>
        <w:t xml:space="preserve"> </w:t>
      </w:r>
      <w:r w:rsidR="00F756C0">
        <w:rPr>
          <w:rFonts w:ascii="Times New Roman" w:hAnsi="Times New Roman" w:cs="Times New Roman"/>
          <w:color w:val="00000A"/>
          <w:sz w:val="24"/>
          <w:szCs w:val="24"/>
        </w:rPr>
        <w:t xml:space="preserve">e </w:t>
      </w:r>
      <w:r w:rsidRPr="004C5CE0">
        <w:rPr>
          <w:rFonts w:ascii="Times New Roman" w:hAnsi="Times New Roman" w:cs="Times New Roman"/>
          <w:color w:val="00000A"/>
          <w:sz w:val="24"/>
          <w:szCs w:val="24"/>
        </w:rPr>
        <w:t xml:space="preserve">apresentam mais núcleos de clusters que os distritos. </w:t>
      </w:r>
      <w:r w:rsidRPr="004C5CE0">
        <w:rPr>
          <w:rFonts w:ascii="Times New Roman" w:hAnsi="Times New Roman" w:cs="Times New Roman"/>
          <w:sz w:val="24"/>
          <w:szCs w:val="24"/>
        </w:rPr>
        <w:t xml:space="preserve">Os mesmos núcleos são visíveis nos dois mapas; no mapa de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xml:space="preserve"> os clusters de baixo valor no centro e ao sul e o cluster de altos valores a noroeste estão presentes, enquanto no mapa de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xml:space="preserve"> os núcleos de altos valores a noroeste e ao sul e de baixos valores no centro também se repetem. Porém são novos no mapa de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xml:space="preserve"> os núcleos de baixo</w:t>
      </w:r>
      <w:r w:rsidR="00C00AFB">
        <w:rPr>
          <w:rFonts w:ascii="Times New Roman" w:hAnsi="Times New Roman" w:cs="Times New Roman"/>
          <w:sz w:val="24"/>
          <w:szCs w:val="24"/>
        </w:rPr>
        <w:t>s</w:t>
      </w:r>
      <w:r w:rsidRPr="004C5CE0">
        <w:rPr>
          <w:rFonts w:ascii="Times New Roman" w:hAnsi="Times New Roman" w:cs="Times New Roman"/>
          <w:sz w:val="24"/>
          <w:szCs w:val="24"/>
        </w:rPr>
        <w:t xml:space="preserve"> valores </w:t>
      </w:r>
      <w:r w:rsidR="00C00AFB">
        <w:rPr>
          <w:rFonts w:ascii="Times New Roman" w:hAnsi="Times New Roman" w:cs="Times New Roman"/>
          <w:sz w:val="24"/>
          <w:szCs w:val="24"/>
        </w:rPr>
        <w:t>ao norte da zona leste</w:t>
      </w:r>
      <w:r w:rsidRPr="004C5CE0">
        <w:rPr>
          <w:rFonts w:ascii="Times New Roman" w:hAnsi="Times New Roman" w:cs="Times New Roman"/>
          <w:sz w:val="24"/>
          <w:szCs w:val="24"/>
        </w:rPr>
        <w:t xml:space="preserve"> e um núcleo de valores altos </w:t>
      </w:r>
      <w:r w:rsidR="00C00AFB">
        <w:rPr>
          <w:rFonts w:ascii="Times New Roman" w:hAnsi="Times New Roman" w:cs="Times New Roman"/>
          <w:sz w:val="24"/>
          <w:szCs w:val="24"/>
        </w:rPr>
        <w:t>a</w:t>
      </w:r>
      <w:r w:rsidRPr="004C5CE0">
        <w:rPr>
          <w:rFonts w:ascii="Times New Roman" w:hAnsi="Times New Roman" w:cs="Times New Roman"/>
          <w:sz w:val="24"/>
          <w:szCs w:val="24"/>
        </w:rPr>
        <w:t xml:space="preserve">o sul da zona leste. Enquanto o primeiro não aparece no mapa de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xml:space="preserve">, o último encontra reflexo no mapa: há um núcleo de valores altos concentrado no sul da zona leste. </w:t>
      </w:r>
      <w:r w:rsidR="00C00AFB">
        <w:rPr>
          <w:rFonts w:ascii="Times New Roman" w:hAnsi="Times New Roman" w:cs="Times New Roman"/>
          <w:sz w:val="24"/>
          <w:szCs w:val="24"/>
        </w:rPr>
        <w:t>Relativo a essa maior nuclearização, c</w:t>
      </w:r>
      <w:r w:rsidRPr="004C5CE0">
        <w:rPr>
          <w:rFonts w:ascii="Times New Roman" w:hAnsi="Times New Roman" w:cs="Times New Roman"/>
          <w:sz w:val="24"/>
          <w:szCs w:val="24"/>
        </w:rPr>
        <w:t>omo os distritos apresentam uma área maior, há uma compensação no interior deles entre tendências diferentes das medidas</w:t>
      </w:r>
      <w:r w:rsidR="00AD44CE">
        <w:rPr>
          <w:rFonts w:ascii="Times New Roman" w:hAnsi="Times New Roman" w:cs="Times New Roman"/>
          <w:sz w:val="24"/>
          <w:szCs w:val="24"/>
        </w:rPr>
        <w:t xml:space="preserve"> </w:t>
      </w:r>
      <w:r w:rsidR="00AD44CE" w:rsidRPr="00AD44CE">
        <w:rPr>
          <w:rFonts w:ascii="Times New Roman" w:hAnsi="Times New Roman" w:cs="Times New Roman"/>
          <w:sz w:val="24"/>
          <w:szCs w:val="24"/>
        </w:rPr>
        <w:t>D</w:t>
      </w:r>
      <w:r w:rsidR="00AD44CE" w:rsidRPr="00AD44CE">
        <w:rPr>
          <w:rFonts w:ascii="Times New Roman" w:hAnsi="Times New Roman" w:cs="Times New Roman"/>
          <w:sz w:val="24"/>
          <w:szCs w:val="24"/>
          <w:vertAlign w:val="subscript"/>
        </w:rPr>
        <w:t xml:space="preserve">t </w:t>
      </w:r>
      <w:r w:rsidR="00AD44CE" w:rsidRPr="00AD44CE">
        <w:rPr>
          <w:rFonts w:ascii="Times New Roman" w:hAnsi="Times New Roman" w:cs="Times New Roman"/>
          <w:sz w:val="24"/>
        </w:rPr>
        <w:t xml:space="preserve">e </w:t>
      </w:r>
      <w:r w:rsidR="00AD44CE" w:rsidRPr="00AD44CE">
        <w:rPr>
          <w:rFonts w:ascii="Times New Roman" w:hAnsi="Times New Roman" w:cs="Times New Roman"/>
          <w:noProof/>
          <w:sz w:val="24"/>
          <w:szCs w:val="24"/>
        </w:rPr>
        <w:t>R</w:t>
      </w:r>
      <w:r w:rsidR="00AD44CE" w:rsidRPr="00AD44CE">
        <w:rPr>
          <w:rFonts w:ascii="Times New Roman" w:hAnsi="Times New Roman" w:cs="Times New Roman"/>
          <w:sz w:val="24"/>
          <w:szCs w:val="24"/>
          <w:vertAlign w:val="subscript"/>
        </w:rPr>
        <w:t>t</w:t>
      </w:r>
      <w:r w:rsidRPr="004C5CE0">
        <w:rPr>
          <w:rFonts w:ascii="Times New Roman" w:hAnsi="Times New Roman" w:cs="Times New Roman"/>
          <w:sz w:val="24"/>
          <w:szCs w:val="24"/>
        </w:rPr>
        <w:t xml:space="preserve">.  </w:t>
      </w:r>
    </w:p>
    <w:p w:rsidR="004C5CE0" w:rsidRDefault="007E6F4B" w:rsidP="004C5CE0">
      <w:pPr>
        <w:spacing w:after="0" w:line="240" w:lineRule="auto"/>
        <w:jc w:val="both"/>
        <w:rPr>
          <w:rFonts w:ascii="Times New Roman" w:hAnsi="Times New Roman" w:cs="Times New Roman"/>
        </w:rPr>
      </w:pPr>
      <w:r w:rsidRPr="004C5CE0">
        <w:rPr>
          <w:rFonts w:ascii="Times New Roman" w:hAnsi="Times New Roman" w:cs="Times New Roman"/>
          <w:sz w:val="24"/>
          <w:szCs w:val="24"/>
        </w:rPr>
        <w:t>A partir do mapeamento desses núcleos é possível comparar o agrupamento das medidas com a presença de sistemas de transporte público de alta capacidade. A comparação visual (</w:t>
      </w:r>
      <w:r w:rsidR="00A049D6">
        <w:rPr>
          <w:rFonts w:ascii="Times New Roman" w:hAnsi="Times New Roman" w:cs="Times New Roman"/>
          <w:sz w:val="24"/>
          <w:szCs w:val="24"/>
        </w:rPr>
        <w:t>F</w:t>
      </w:r>
      <w:r w:rsidR="00F8688E">
        <w:rPr>
          <w:rFonts w:ascii="Times New Roman" w:hAnsi="Times New Roman" w:cs="Times New Roman"/>
          <w:sz w:val="24"/>
          <w:szCs w:val="24"/>
        </w:rPr>
        <w:t xml:space="preserve">igura </w:t>
      </w:r>
      <w:r w:rsidR="00B337AE">
        <w:rPr>
          <w:rFonts w:ascii="Times New Roman" w:hAnsi="Times New Roman" w:cs="Times New Roman"/>
          <w:sz w:val="24"/>
          <w:szCs w:val="24"/>
        </w:rPr>
        <w:t>6</w:t>
      </w:r>
      <w:r w:rsidRPr="004C5CE0">
        <w:rPr>
          <w:rFonts w:ascii="Times New Roman" w:hAnsi="Times New Roman" w:cs="Times New Roman"/>
          <w:sz w:val="24"/>
          <w:szCs w:val="24"/>
        </w:rPr>
        <w:t xml:space="preserve">) encoraja a idéia de que há uma identificação entre os agrupamentos baixos e a proximidade do Metrô e da CPTM. A partir do contraste visual, a presença do Metrô parece fortemente relacionada à redução das medidas de análise, e consequentemente dos tempos de viagem do transporte público – nenhum dos clusters de valores altos de ambas as medidas apresenta uma linha de metrô próxima. A presença da CPTM parece ter um efeito relevante, mas reduzido: na zona leste, onde ela atravessa, não há clusters de valores altos e há a clusterização de valores baixos próximos à extremidade da zona leste. Porém, na zona norte e na zona sul, a presença da CPTM parece não ser tão efetiva, já que ao norte ela cruza um cluster de altos valores para ambas as medidas, e ao sul ela atravessa uma região com altos valores para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4C5CE0">
        <w:rPr>
          <w:rFonts w:ascii="Times New Roman" w:hAnsi="Times New Roman" w:cs="Times New Roman"/>
          <w:sz w:val="24"/>
          <w:szCs w:val="24"/>
        </w:rPr>
        <w:t>. Os corredores de ônibus parecem ter pouco impacto na clusterização das medidas, além do fato de eles estarem associados às outras estruturas de transporte. Mas onde há somente os corredores de ônibus, não parece haver impacto significativo</w:t>
      </w:r>
      <w:r w:rsidRPr="007E6F4B">
        <w:rPr>
          <w:rFonts w:ascii="Times New Roman" w:hAnsi="Times New Roman" w:cs="Times New Roman"/>
        </w:rPr>
        <w:t>.</w:t>
      </w:r>
    </w:p>
    <w:p w:rsidR="00A049D6" w:rsidRDefault="00A049D6" w:rsidP="004C5CE0">
      <w:pPr>
        <w:spacing w:after="0" w:line="240" w:lineRule="auto"/>
        <w:jc w:val="both"/>
        <w:rPr>
          <w:rFonts w:ascii="Times New Roman" w:hAnsi="Times New Roman" w:cs="Times New Roman"/>
        </w:rPr>
      </w:pPr>
    </w:p>
    <w:p w:rsidR="00A049D6" w:rsidRDefault="005A5E84" w:rsidP="004C5CE0">
      <w:pPr>
        <w:spacing w:after="0" w:line="240" w:lineRule="auto"/>
        <w:jc w:val="both"/>
        <w:rPr>
          <w:rFonts w:ascii="Times New Roman" w:hAnsi="Times New Roman" w:cs="Times New Roman"/>
        </w:rPr>
      </w:pPr>
      <w:r>
        <w:rPr>
          <w:rFonts w:ascii="Times New Roman" w:hAnsi="Times New Roman" w:cs="Times New Roman"/>
          <w:noProof/>
          <w:lang w:eastAsia="pt-BR"/>
        </w:rPr>
        <w:drawing>
          <wp:inline distT="0" distB="0" distL="0" distR="0">
            <wp:extent cx="4695825" cy="2347913"/>
            <wp:effectExtent l="19050" t="0" r="9525" b="0"/>
            <wp:docPr id="17" name="Imagem 17" descr="C:\Users\Administrador\Documents\TCC\tcc\PIBIC 2018-2019-20200413T151926Z-001\PIBIC 2018-2019\Dados\graficos\LISAMapsAreasPondLinh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dor\Documents\TCC\tcc\PIBIC 2018-2019-20200413T151926Z-001\PIBIC 2018-2019\Dados\graficos\LISAMapsAreasPondLinhas.jpeg"/>
                    <pic:cNvPicPr>
                      <a:picLocks noChangeAspect="1" noChangeArrowheads="1"/>
                    </pic:cNvPicPr>
                  </pic:nvPicPr>
                  <pic:blipFill>
                    <a:blip r:embed="rId15"/>
                    <a:srcRect/>
                    <a:stretch>
                      <a:fillRect/>
                    </a:stretch>
                  </pic:blipFill>
                  <pic:spPr bwMode="auto">
                    <a:xfrm>
                      <a:off x="0" y="0"/>
                      <a:ext cx="4695825" cy="2347913"/>
                    </a:xfrm>
                    <a:prstGeom prst="rect">
                      <a:avLst/>
                    </a:prstGeom>
                    <a:noFill/>
                    <a:ln w="9525">
                      <a:noFill/>
                      <a:miter lim="800000"/>
                      <a:headEnd/>
                      <a:tailEnd/>
                    </a:ln>
                  </pic:spPr>
                </pic:pic>
              </a:graphicData>
            </a:graphic>
          </wp:inline>
        </w:drawing>
      </w:r>
    </w:p>
    <w:p w:rsidR="00A049D6" w:rsidRPr="00D03AF6" w:rsidRDefault="00A049D6" w:rsidP="00A049D6">
      <w:pPr>
        <w:pStyle w:val="Legenda"/>
        <w:spacing w:after="0"/>
        <w:rPr>
          <w:rFonts w:ascii="Times New Roman" w:hAnsi="Times New Roman" w:cs="Times New Roman"/>
          <w:b w:val="0"/>
          <w:color w:val="auto"/>
          <w:sz w:val="24"/>
        </w:rPr>
      </w:pPr>
      <w:r w:rsidRPr="00D03AF6">
        <w:rPr>
          <w:rFonts w:ascii="Times New Roman" w:hAnsi="Times New Roman" w:cs="Times New Roman"/>
          <w:color w:val="auto"/>
          <w:sz w:val="24"/>
        </w:rPr>
        <w:t xml:space="preserve">Figura </w:t>
      </w:r>
      <w:r w:rsidR="00B337AE">
        <w:rPr>
          <w:rFonts w:ascii="Times New Roman" w:hAnsi="Times New Roman" w:cs="Times New Roman"/>
          <w:color w:val="auto"/>
          <w:sz w:val="24"/>
        </w:rPr>
        <w:t>6</w:t>
      </w:r>
      <w:r w:rsidR="00F70A39">
        <w:rPr>
          <w:rFonts w:ascii="Times New Roman" w:hAnsi="Times New Roman" w:cs="Times New Roman"/>
          <w:color w:val="auto"/>
          <w:sz w:val="24"/>
        </w:rPr>
        <w:t>.</w:t>
      </w:r>
      <w:r w:rsidRPr="00D03AF6">
        <w:rPr>
          <w:rFonts w:ascii="Times New Roman" w:hAnsi="Times New Roman" w:cs="Times New Roman"/>
          <w:b w:val="0"/>
          <w:color w:val="auto"/>
          <w:sz w:val="24"/>
        </w:rPr>
        <w:t xml:space="preserve"> Mapas de autocorrelação espacial (LISA</w:t>
      </w:r>
      <w:r w:rsidRPr="00D03AF6">
        <w:rPr>
          <w:rFonts w:ascii="Times New Roman" w:hAnsi="Times New Roman" w:cs="Times New Roman"/>
          <w:b w:val="0"/>
          <w:i/>
          <w:color w:val="auto"/>
          <w:sz w:val="24"/>
        </w:rPr>
        <w:t xml:space="preserve"> maps</w:t>
      </w:r>
      <w:r w:rsidRPr="00D03AF6">
        <w:rPr>
          <w:rFonts w:ascii="Times New Roman" w:hAnsi="Times New Roman" w:cs="Times New Roman"/>
          <w:b w:val="0"/>
          <w:color w:val="auto"/>
          <w:sz w:val="24"/>
        </w:rPr>
        <w:t xml:space="preserve">) </w:t>
      </w:r>
      <w:r>
        <w:rPr>
          <w:rFonts w:ascii="Times New Roman" w:hAnsi="Times New Roman" w:cs="Times New Roman"/>
          <w:b w:val="0"/>
          <w:color w:val="auto"/>
          <w:sz w:val="24"/>
        </w:rPr>
        <w:t>nas áreas de ponderação</w:t>
      </w:r>
      <w:r w:rsidR="00F70A39">
        <w:rPr>
          <w:rFonts w:ascii="Times New Roman" w:hAnsi="Times New Roman" w:cs="Times New Roman"/>
          <w:b w:val="0"/>
          <w:color w:val="auto"/>
          <w:sz w:val="24"/>
        </w:rPr>
        <w:t xml:space="preserve"> e as redes de transporte</w:t>
      </w:r>
    </w:p>
    <w:p w:rsidR="00A049D6" w:rsidRDefault="00A049D6" w:rsidP="00A049D6">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A049D6" w:rsidRDefault="00A049D6" w:rsidP="00A049D6">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Pr="00D03AF6">
        <w:rPr>
          <w:rFonts w:ascii="Times New Roman" w:hAnsi="Times New Roman" w:cs="Times New Roman"/>
          <w:i/>
          <w:sz w:val="20"/>
          <w:szCs w:val="24"/>
        </w:rPr>
        <w:t>n</w:t>
      </w:r>
      <w:r>
        <w:rPr>
          <w:rFonts w:ascii="Times New Roman" w:hAnsi="Times New Roman" w:cs="Times New Roman"/>
          <w:sz w:val="20"/>
          <w:szCs w:val="24"/>
        </w:rPr>
        <w:t xml:space="preserve"> = 310</w:t>
      </w:r>
      <w:r w:rsidR="00F70A39">
        <w:rPr>
          <w:rFonts w:ascii="Times New Roman" w:hAnsi="Times New Roman" w:cs="Times New Roman"/>
          <w:sz w:val="20"/>
          <w:szCs w:val="24"/>
        </w:rPr>
        <w:t xml:space="preserve"> áreas de ponderação</w:t>
      </w:r>
    </w:p>
    <w:p w:rsidR="00A049D6" w:rsidRDefault="00A049D6" w:rsidP="004C5CE0">
      <w:pPr>
        <w:spacing w:after="0" w:line="240" w:lineRule="auto"/>
        <w:jc w:val="both"/>
        <w:rPr>
          <w:rFonts w:ascii="Times New Roman" w:hAnsi="Times New Roman" w:cs="Times New Roman"/>
        </w:rPr>
      </w:pPr>
    </w:p>
    <w:p w:rsidR="00412093" w:rsidRDefault="00D31CD0" w:rsidP="00C00AFB">
      <w:pPr>
        <w:spacing w:after="0" w:line="240" w:lineRule="auto"/>
        <w:jc w:val="both"/>
        <w:rPr>
          <w:rFonts w:ascii="Times New Roman" w:hAnsi="Times New Roman" w:cs="Times New Roman"/>
          <w:sz w:val="24"/>
          <w:szCs w:val="24"/>
        </w:rPr>
      </w:pPr>
      <w:r w:rsidRPr="004C5CE0">
        <w:rPr>
          <w:rFonts w:ascii="Times New Roman" w:hAnsi="Times New Roman" w:cs="Times New Roman"/>
          <w:sz w:val="24"/>
          <w:szCs w:val="24"/>
        </w:rPr>
        <w:t xml:space="preserve">A primeira modelagem dos dados foi uma </w:t>
      </w:r>
      <w:r w:rsidR="00F70A39">
        <w:rPr>
          <w:rFonts w:ascii="Times New Roman" w:hAnsi="Times New Roman" w:cs="Times New Roman"/>
          <w:sz w:val="24"/>
          <w:szCs w:val="24"/>
        </w:rPr>
        <w:t>regressão linear OLS</w:t>
      </w:r>
      <w:r w:rsidRPr="004C5CE0">
        <w:rPr>
          <w:rFonts w:ascii="Times New Roman" w:hAnsi="Times New Roman" w:cs="Times New Roman"/>
          <w:sz w:val="24"/>
          <w:szCs w:val="24"/>
        </w:rPr>
        <w:t xml:space="preserve">, a partir das variáveis da Tabela 2 para as duas medidas. Os resultados das duas regressões estão reproduzidos </w:t>
      </w:r>
      <w:r w:rsidR="00F70A39">
        <w:rPr>
          <w:rFonts w:ascii="Times New Roman" w:hAnsi="Times New Roman" w:cs="Times New Roman"/>
          <w:sz w:val="24"/>
          <w:szCs w:val="24"/>
        </w:rPr>
        <w:t>na Tabela 4</w:t>
      </w:r>
      <w:r w:rsidRPr="004C5CE0">
        <w:rPr>
          <w:rFonts w:ascii="Times New Roman" w:hAnsi="Times New Roman" w:cs="Times New Roman"/>
          <w:sz w:val="24"/>
          <w:szCs w:val="24"/>
        </w:rPr>
        <w:t>. Os modelos finais após a retirada de variáveis colineares e variáveis não significantes apresentam R</w:t>
      </w:r>
      <w:r w:rsidR="001A28FA" w:rsidRPr="001A28FA">
        <w:rPr>
          <w:rFonts w:ascii="Times New Roman" w:hAnsi="Times New Roman" w:cs="Times New Roman"/>
          <w:sz w:val="24"/>
          <w:szCs w:val="24"/>
          <w:vertAlign w:val="superscript"/>
        </w:rPr>
        <w:t>2</w:t>
      </w:r>
      <w:r w:rsidRPr="004C5CE0">
        <w:rPr>
          <w:rFonts w:ascii="Times New Roman" w:hAnsi="Times New Roman" w:cs="Times New Roman"/>
          <w:sz w:val="24"/>
          <w:szCs w:val="24"/>
        </w:rPr>
        <w:t xml:space="preserve"> relevantes, mas não maiores que 0,5. Além disso</w:t>
      </w:r>
      <w:r w:rsidR="00F70A39">
        <w:rPr>
          <w:rFonts w:ascii="Times New Roman" w:hAnsi="Times New Roman" w:cs="Times New Roman"/>
          <w:sz w:val="24"/>
          <w:szCs w:val="24"/>
        </w:rPr>
        <w:t>,</w:t>
      </w:r>
      <w:r w:rsidRPr="004C5CE0">
        <w:rPr>
          <w:rFonts w:ascii="Times New Roman" w:hAnsi="Times New Roman" w:cs="Times New Roman"/>
          <w:sz w:val="24"/>
          <w:szCs w:val="24"/>
        </w:rPr>
        <w:t xml:space="preserve"> os testes de Jarque-Bera e Breusch-Pagan indicam a não normalidade dos erros e heterocedasticidade dos resíduos. Os resíduos por</w:t>
      </w:r>
      <w:r w:rsidR="00F8688E">
        <w:rPr>
          <w:rFonts w:ascii="Times New Roman" w:hAnsi="Times New Roman" w:cs="Times New Roman"/>
          <w:sz w:val="24"/>
          <w:szCs w:val="24"/>
        </w:rPr>
        <w:t>ém</w:t>
      </w:r>
      <w:r w:rsidRPr="004C5CE0">
        <w:rPr>
          <w:rFonts w:ascii="Times New Roman" w:hAnsi="Times New Roman" w:cs="Times New Roman"/>
          <w:sz w:val="24"/>
          <w:szCs w:val="24"/>
        </w:rPr>
        <w:t xml:space="preserve"> são espacialmente dependentes (</w:t>
      </w:r>
      <w:r w:rsidR="00F8688E">
        <w:rPr>
          <w:rFonts w:ascii="Times New Roman" w:hAnsi="Times New Roman" w:cs="Times New Roman"/>
          <w:sz w:val="24"/>
          <w:szCs w:val="24"/>
        </w:rPr>
        <w:t xml:space="preserve">Figura </w:t>
      </w:r>
      <w:r w:rsidR="00B337AE">
        <w:rPr>
          <w:rFonts w:ascii="Times New Roman" w:hAnsi="Times New Roman" w:cs="Times New Roman"/>
          <w:sz w:val="24"/>
          <w:szCs w:val="24"/>
        </w:rPr>
        <w:t>7</w:t>
      </w:r>
      <w:r w:rsidRPr="004C5CE0">
        <w:rPr>
          <w:rFonts w:ascii="Times New Roman" w:hAnsi="Times New Roman" w:cs="Times New Roman"/>
          <w:sz w:val="24"/>
          <w:szCs w:val="24"/>
        </w:rPr>
        <w:t xml:space="preserve">), </w:t>
      </w:r>
      <w:r w:rsidR="00F70A39">
        <w:rPr>
          <w:rFonts w:ascii="Times New Roman" w:hAnsi="Times New Roman" w:cs="Times New Roman"/>
          <w:sz w:val="24"/>
          <w:szCs w:val="24"/>
        </w:rPr>
        <w:t>sugerindo a adoção de modelos espaciais, conforme discutido anteriormente.</w:t>
      </w:r>
    </w:p>
    <w:p w:rsidR="005A5E84" w:rsidRDefault="005A5E84" w:rsidP="00C00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695825" cy="2347913"/>
            <wp:effectExtent l="19050" t="0" r="9525" b="0"/>
            <wp:docPr id="23" name="Imagem 23" descr="C:\Users\Administrador\Documents\TCC\tcc\PIBIC 2018-2019-20200413T151926Z-001\PIBIC 2018-2019\Dados\graficos\LISAMapDistritosO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dor\Documents\TCC\tcc\PIBIC 2018-2019-20200413T151926Z-001\PIBIC 2018-2019\Dados\graficos\LISAMapDistritosOLS.jpeg"/>
                    <pic:cNvPicPr>
                      <a:picLocks noChangeAspect="1" noChangeArrowheads="1"/>
                    </pic:cNvPicPr>
                  </pic:nvPicPr>
                  <pic:blipFill>
                    <a:blip r:embed="rId16"/>
                    <a:srcRect/>
                    <a:stretch>
                      <a:fillRect/>
                    </a:stretch>
                  </pic:blipFill>
                  <pic:spPr bwMode="auto">
                    <a:xfrm>
                      <a:off x="0" y="0"/>
                      <a:ext cx="4695825" cy="2347913"/>
                    </a:xfrm>
                    <a:prstGeom prst="rect">
                      <a:avLst/>
                    </a:prstGeom>
                    <a:noFill/>
                    <a:ln w="9525">
                      <a:noFill/>
                      <a:miter lim="800000"/>
                      <a:headEnd/>
                      <a:tailEnd/>
                    </a:ln>
                  </pic:spPr>
                </pic:pic>
              </a:graphicData>
            </a:graphic>
          </wp:inline>
        </w:drawing>
      </w:r>
    </w:p>
    <w:p w:rsidR="00F70A39" w:rsidRPr="00C00AFB" w:rsidRDefault="00F70A39" w:rsidP="00C00AFB">
      <w:pPr>
        <w:spacing w:after="0" w:line="240" w:lineRule="auto"/>
        <w:jc w:val="both"/>
        <w:rPr>
          <w:rFonts w:ascii="Times New Roman" w:hAnsi="Times New Roman" w:cs="Times New Roman"/>
          <w:sz w:val="24"/>
          <w:szCs w:val="24"/>
        </w:rPr>
      </w:pPr>
    </w:p>
    <w:p w:rsidR="00F70A39" w:rsidRPr="00D03AF6" w:rsidRDefault="00F70A39" w:rsidP="00F70A39">
      <w:pPr>
        <w:pStyle w:val="Legenda"/>
        <w:spacing w:after="0"/>
        <w:rPr>
          <w:rFonts w:ascii="Times New Roman" w:hAnsi="Times New Roman" w:cs="Times New Roman"/>
          <w:b w:val="0"/>
          <w:color w:val="auto"/>
          <w:sz w:val="24"/>
        </w:rPr>
      </w:pPr>
      <w:r w:rsidRPr="006775A6">
        <w:rPr>
          <w:rFonts w:ascii="Times New Roman" w:hAnsi="Times New Roman" w:cs="Times New Roman"/>
          <w:color w:val="auto"/>
          <w:sz w:val="24"/>
          <w:szCs w:val="24"/>
        </w:rPr>
        <w:t>Figura</w:t>
      </w:r>
      <w:r w:rsidR="00B337AE">
        <w:rPr>
          <w:rFonts w:ascii="Times New Roman" w:hAnsi="Times New Roman" w:cs="Times New Roman"/>
          <w:color w:val="auto"/>
          <w:sz w:val="24"/>
          <w:szCs w:val="24"/>
        </w:rPr>
        <w:t xml:space="preserve"> 7</w:t>
      </w:r>
      <w:r w:rsidRPr="006775A6">
        <w:rPr>
          <w:rFonts w:ascii="Times New Roman" w:hAnsi="Times New Roman" w:cs="Times New Roman"/>
          <w:color w:val="auto"/>
          <w:sz w:val="24"/>
          <w:szCs w:val="24"/>
        </w:rPr>
        <w:t>.</w:t>
      </w:r>
      <w:r w:rsidR="001A28FA" w:rsidRPr="001A28FA">
        <w:rPr>
          <w:rFonts w:ascii="Times New Roman" w:hAnsi="Times New Roman" w:cs="Times New Roman"/>
          <w:b w:val="0"/>
          <w:color w:val="auto"/>
          <w:sz w:val="24"/>
          <w:szCs w:val="24"/>
        </w:rPr>
        <w:t>Mapas de autocorrelação espacial (LISA) dos resíduos da regressão OLS</w:t>
      </w:r>
    </w:p>
    <w:p w:rsidR="00F70A39" w:rsidRDefault="00F70A39" w:rsidP="00F70A39">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w:t>
      </w:r>
      <w:r w:rsidR="005A5E84">
        <w:rPr>
          <w:rFonts w:ascii="Times New Roman" w:hAnsi="Times New Roman" w:cs="Times New Roman"/>
          <w:sz w:val="20"/>
          <w:szCs w:val="24"/>
        </w:rPr>
        <w:t xml:space="preserve"> GeoDA e </w:t>
      </w:r>
      <w:r>
        <w:rPr>
          <w:rFonts w:ascii="Times New Roman" w:hAnsi="Times New Roman" w:cs="Times New Roman"/>
          <w:sz w:val="20"/>
          <w:szCs w:val="24"/>
        </w:rPr>
        <w:t>R</w:t>
      </w:r>
    </w:p>
    <w:p w:rsidR="00F70A39"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p>
    <w:p w:rsidR="00F70A39"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forte dependência espacial dos resíduos do modelo OLS reforçou a adoção de modelos espaciais. A Tabela 3 descreve as variáveis independentes selecionadas para os modelos SAR de explicação </w:t>
      </w:r>
      <w:r w:rsidRPr="004C5CE0">
        <w:rPr>
          <w:rFonts w:ascii="Times New Roman" w:hAnsi="Times New Roman" w:cs="Times New Roman"/>
          <w:sz w:val="24"/>
          <w:szCs w:val="24"/>
        </w:rPr>
        <w:t xml:space="preserve">de </w:t>
      </w:r>
      <w:r w:rsidRPr="00D03AF6">
        <w:rPr>
          <w:rFonts w:ascii="Times New Roman" w:hAnsi="Times New Roman" w:cs="Times New Roman"/>
          <w:i/>
          <w:sz w:val="24"/>
          <w:szCs w:val="24"/>
        </w:rPr>
        <w:t>D</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 xml:space="preserve"> e </w:t>
      </w:r>
      <w:r w:rsidRPr="004C5CE0">
        <w:rPr>
          <w:rFonts w:ascii="Times New Roman" w:hAnsi="Times New Roman" w:cs="Times New Roman"/>
          <w:sz w:val="24"/>
          <w:szCs w:val="24"/>
        </w:rPr>
        <w:t xml:space="preserve">de </w:t>
      </w:r>
      <w:r>
        <w:rPr>
          <w:rFonts w:ascii="Times New Roman" w:hAnsi="Times New Roman" w:cs="Times New Roman"/>
          <w:i/>
          <w:sz w:val="24"/>
          <w:szCs w:val="24"/>
        </w:rPr>
        <w:t>R</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 xml:space="preserve"> .</w:t>
      </w:r>
    </w:p>
    <w:p w:rsidR="00F70A39"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p>
    <w:p w:rsidR="00B337AE" w:rsidRDefault="00B337AE" w:rsidP="004C5CE0">
      <w:pPr>
        <w:pBdr>
          <w:top w:val="nil"/>
          <w:left w:val="nil"/>
          <w:bottom w:val="nil"/>
          <w:right w:val="nil"/>
          <w:between w:val="nil"/>
        </w:pBdr>
        <w:spacing w:after="0" w:line="240" w:lineRule="auto"/>
        <w:jc w:val="both"/>
        <w:rPr>
          <w:rFonts w:ascii="Times New Roman" w:hAnsi="Times New Roman" w:cs="Times New Roman"/>
          <w:sz w:val="24"/>
          <w:szCs w:val="24"/>
        </w:rPr>
      </w:pPr>
    </w:p>
    <w:p w:rsidR="00B337AE" w:rsidRDefault="00B337AE" w:rsidP="004C5CE0">
      <w:pPr>
        <w:pBdr>
          <w:top w:val="nil"/>
          <w:left w:val="nil"/>
          <w:bottom w:val="nil"/>
          <w:right w:val="nil"/>
          <w:between w:val="nil"/>
        </w:pBdr>
        <w:spacing w:after="0" w:line="240" w:lineRule="auto"/>
        <w:jc w:val="both"/>
        <w:rPr>
          <w:rFonts w:ascii="Times New Roman" w:hAnsi="Times New Roman" w:cs="Times New Roman"/>
          <w:sz w:val="24"/>
          <w:szCs w:val="24"/>
        </w:rPr>
      </w:pPr>
    </w:p>
    <w:p w:rsidR="00B337AE" w:rsidRDefault="00B337AE" w:rsidP="004C5CE0">
      <w:pPr>
        <w:pBdr>
          <w:top w:val="nil"/>
          <w:left w:val="nil"/>
          <w:bottom w:val="nil"/>
          <w:right w:val="nil"/>
          <w:between w:val="nil"/>
        </w:pBdr>
        <w:spacing w:after="0" w:line="240" w:lineRule="auto"/>
        <w:jc w:val="both"/>
        <w:rPr>
          <w:rFonts w:ascii="Times New Roman" w:hAnsi="Times New Roman" w:cs="Times New Roman"/>
          <w:sz w:val="24"/>
          <w:szCs w:val="24"/>
        </w:rPr>
      </w:pPr>
    </w:p>
    <w:p w:rsidR="001D07BB" w:rsidRDefault="001A28FA">
      <w:pPr>
        <w:pStyle w:val="Legenda"/>
        <w:rPr>
          <w:rFonts w:ascii="Times New Roman" w:hAnsi="Times New Roman" w:cs="Times New Roman"/>
          <w:sz w:val="24"/>
          <w:szCs w:val="24"/>
        </w:rPr>
      </w:pPr>
      <w:r w:rsidRPr="001A28FA">
        <w:rPr>
          <w:rFonts w:ascii="Times New Roman" w:hAnsi="Times New Roman" w:cs="Times New Roman"/>
          <w:color w:val="auto"/>
          <w:sz w:val="24"/>
        </w:rPr>
        <w:t>Tabela 3.</w:t>
      </w:r>
      <w:r w:rsidRPr="001A28FA">
        <w:rPr>
          <w:rFonts w:ascii="Times New Roman" w:hAnsi="Times New Roman" w:cs="Times New Roman"/>
          <w:b w:val="0"/>
          <w:color w:val="auto"/>
          <w:sz w:val="24"/>
        </w:rPr>
        <w:t xml:space="preserve">Variáveis dos modelos SAR para </w:t>
      </w:r>
      <w:r w:rsidRPr="001A28FA">
        <w:rPr>
          <w:rFonts w:ascii="Times New Roman" w:hAnsi="Times New Roman" w:cs="Times New Roman"/>
          <w:b w:val="0"/>
          <w:i/>
          <w:color w:val="auto"/>
          <w:sz w:val="24"/>
          <w:szCs w:val="24"/>
        </w:rPr>
        <w:t>D</w:t>
      </w:r>
      <w:r w:rsidRPr="001A28FA">
        <w:rPr>
          <w:rFonts w:ascii="Times New Roman" w:hAnsi="Times New Roman" w:cs="Times New Roman"/>
          <w:b w:val="0"/>
          <w:i/>
          <w:color w:val="auto"/>
          <w:sz w:val="24"/>
          <w:szCs w:val="24"/>
          <w:vertAlign w:val="subscript"/>
        </w:rPr>
        <w:t>t</w:t>
      </w:r>
      <w:r w:rsidRPr="001A28FA">
        <w:rPr>
          <w:rFonts w:ascii="Times New Roman" w:hAnsi="Times New Roman" w:cs="Times New Roman"/>
          <w:b w:val="0"/>
          <w:color w:val="auto"/>
          <w:sz w:val="24"/>
          <w:szCs w:val="24"/>
        </w:rPr>
        <w:t>e</w:t>
      </w:r>
      <w:r w:rsidRPr="001A28FA">
        <w:rPr>
          <w:rFonts w:ascii="Times New Roman" w:hAnsi="Times New Roman" w:cs="Times New Roman"/>
          <w:b w:val="0"/>
          <w:i/>
          <w:color w:val="auto"/>
          <w:sz w:val="24"/>
          <w:szCs w:val="24"/>
        </w:rPr>
        <w:t>R</w:t>
      </w:r>
      <w:r w:rsidRPr="001A28FA">
        <w:rPr>
          <w:rFonts w:ascii="Times New Roman" w:hAnsi="Times New Roman" w:cs="Times New Roman"/>
          <w:b w:val="0"/>
          <w:i/>
          <w:color w:val="auto"/>
          <w:sz w:val="24"/>
          <w:szCs w:val="24"/>
          <w:vertAlign w:val="subscript"/>
        </w:rPr>
        <w:t>t</w:t>
      </w:r>
    </w:p>
    <w:tbl>
      <w:tblPr>
        <w:tblW w:w="7600" w:type="dxa"/>
        <w:tblCellMar>
          <w:left w:w="70" w:type="dxa"/>
          <w:right w:w="70" w:type="dxa"/>
        </w:tblCellMar>
        <w:tblLook w:val="04A0"/>
      </w:tblPr>
      <w:tblGrid>
        <w:gridCol w:w="3800"/>
        <w:gridCol w:w="3800"/>
      </w:tblGrid>
      <w:tr w:rsidR="00412093" w:rsidRPr="00412093" w:rsidTr="009F01F2">
        <w:trPr>
          <w:trHeight w:val="384"/>
        </w:trPr>
        <w:tc>
          <w:tcPr>
            <w:tcW w:w="3800" w:type="dxa"/>
            <w:tcBorders>
              <w:top w:val="single" w:sz="12" w:space="0" w:color="auto"/>
              <w:left w:val="nil"/>
              <w:bottom w:val="single" w:sz="2" w:space="0" w:color="auto"/>
              <w:right w:val="nil"/>
            </w:tcBorders>
            <w:shd w:val="clear" w:color="000000" w:fill="D0CECE"/>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r w:rsidRPr="00412093">
              <w:rPr>
                <w:rFonts w:ascii="Times New Roman" w:eastAsia="Times New Roman" w:hAnsi="Times New Roman" w:cs="Times New Roman"/>
                <w:color w:val="00000A"/>
                <w:sz w:val="24"/>
                <w:szCs w:val="24"/>
                <w:lang w:eastAsia="pt-BR"/>
              </w:rPr>
              <w:t>D</w:t>
            </w:r>
            <w:r w:rsidRPr="00412093">
              <w:rPr>
                <w:rFonts w:ascii="Times New Roman" w:eastAsia="Times New Roman" w:hAnsi="Times New Roman" w:cs="Times New Roman"/>
                <w:color w:val="00000A"/>
                <w:sz w:val="24"/>
                <w:szCs w:val="24"/>
                <w:vertAlign w:val="subscript"/>
                <w:lang w:eastAsia="pt-BR"/>
              </w:rPr>
              <w:t>t</w:t>
            </w:r>
            <w:r w:rsidR="00C00AFB">
              <w:rPr>
                <w:rFonts w:ascii="Times New Roman" w:eastAsia="Times New Roman" w:hAnsi="Times New Roman" w:cs="Times New Roman"/>
                <w:color w:val="00000A"/>
                <w:sz w:val="24"/>
                <w:szCs w:val="24"/>
                <w:lang w:eastAsia="pt-BR"/>
              </w:rPr>
              <w:t>–</w:t>
            </w:r>
            <w:r w:rsidRPr="00412093">
              <w:rPr>
                <w:rFonts w:ascii="Times New Roman" w:eastAsia="Times New Roman" w:hAnsi="Times New Roman" w:cs="Times New Roman"/>
                <w:color w:val="00000A"/>
                <w:sz w:val="24"/>
                <w:szCs w:val="24"/>
                <w:lang w:eastAsia="pt-BR"/>
              </w:rPr>
              <w:t xml:space="preserve"> SAR</w:t>
            </w:r>
          </w:p>
        </w:tc>
        <w:tc>
          <w:tcPr>
            <w:tcW w:w="3800" w:type="dxa"/>
            <w:tcBorders>
              <w:top w:val="single" w:sz="12" w:space="0" w:color="auto"/>
              <w:left w:val="nil"/>
              <w:bottom w:val="single" w:sz="2" w:space="0" w:color="auto"/>
              <w:right w:val="nil"/>
            </w:tcBorders>
            <w:shd w:val="clear" w:color="000000" w:fill="D0CECE"/>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r w:rsidRPr="00412093">
              <w:rPr>
                <w:rFonts w:ascii="Times New Roman" w:eastAsia="Times New Roman" w:hAnsi="Times New Roman" w:cs="Times New Roman"/>
                <w:color w:val="00000A"/>
                <w:sz w:val="24"/>
                <w:szCs w:val="24"/>
                <w:lang w:eastAsia="pt-BR"/>
              </w:rPr>
              <w:t>R</w:t>
            </w:r>
            <w:r w:rsidRPr="00412093">
              <w:rPr>
                <w:rFonts w:ascii="Times New Roman" w:eastAsia="Times New Roman" w:hAnsi="Times New Roman" w:cs="Times New Roman"/>
                <w:color w:val="00000A"/>
                <w:sz w:val="24"/>
                <w:szCs w:val="24"/>
                <w:vertAlign w:val="subscript"/>
                <w:lang w:eastAsia="pt-BR"/>
              </w:rPr>
              <w:t>t</w:t>
            </w:r>
            <w:r w:rsidR="009F01F2">
              <w:rPr>
                <w:rFonts w:ascii="Times New Roman" w:eastAsia="Times New Roman" w:hAnsi="Times New Roman" w:cs="Times New Roman"/>
                <w:color w:val="00000A"/>
                <w:sz w:val="24"/>
                <w:szCs w:val="24"/>
                <w:lang w:eastAsia="pt-BR"/>
              </w:rPr>
              <w:t>–</w:t>
            </w:r>
            <w:r w:rsidRPr="00412093">
              <w:rPr>
                <w:rFonts w:ascii="Times New Roman" w:eastAsia="Times New Roman" w:hAnsi="Times New Roman" w:cs="Times New Roman"/>
                <w:color w:val="00000A"/>
                <w:sz w:val="24"/>
                <w:szCs w:val="24"/>
                <w:lang w:eastAsia="pt-BR"/>
              </w:rPr>
              <w:t xml:space="preserve"> SAR</w:t>
            </w:r>
          </w:p>
        </w:tc>
      </w:tr>
      <w:tr w:rsidR="00412093" w:rsidRPr="00412093" w:rsidTr="009F01F2">
        <w:trPr>
          <w:trHeight w:val="300"/>
        </w:trPr>
        <w:tc>
          <w:tcPr>
            <w:tcW w:w="3800" w:type="dxa"/>
            <w:tcBorders>
              <w:top w:val="single" w:sz="2" w:space="0" w:color="auto"/>
              <w:left w:val="nil"/>
              <w:bottom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c>
          <w:tcPr>
            <w:tcW w:w="3800" w:type="dxa"/>
            <w:tcBorders>
              <w:top w:val="single" w:sz="2" w:space="0" w:color="auto"/>
              <w:left w:val="nil"/>
              <w:bottom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r>
      <w:tr w:rsidR="00412093" w:rsidRPr="00412093" w:rsidTr="00F70A39">
        <w:trPr>
          <w:trHeight w:val="288"/>
        </w:trPr>
        <w:tc>
          <w:tcPr>
            <w:tcW w:w="3800" w:type="dxa"/>
            <w:tcBorders>
              <w:top w:val="nil"/>
              <w:left w:val="nil"/>
              <w:bottom w:val="nil"/>
              <w:right w:val="nil"/>
            </w:tcBorders>
            <w:shd w:val="clear" w:color="000000" w:fill="E7E6E6"/>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de linhas de ônibus</w:t>
            </w:r>
          </w:p>
        </w:tc>
        <w:tc>
          <w:tcPr>
            <w:tcW w:w="3800" w:type="dxa"/>
            <w:tcBorders>
              <w:top w:val="nil"/>
              <w:left w:val="nil"/>
              <w:bottom w:val="nil"/>
              <w:right w:val="nil"/>
            </w:tcBorders>
            <w:shd w:val="clear" w:color="000000" w:fill="E7E6E6"/>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Metrô</w:t>
            </w:r>
          </w:p>
        </w:tc>
      </w:tr>
      <w:tr w:rsidR="00412093" w:rsidRPr="00412093" w:rsidTr="009F01F2">
        <w:trPr>
          <w:trHeight w:val="288"/>
        </w:trPr>
        <w:tc>
          <w:tcPr>
            <w:tcW w:w="3800" w:type="dxa"/>
            <w:tcBorders>
              <w:top w:val="nil"/>
              <w:left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de não brancos</w:t>
            </w:r>
          </w:p>
        </w:tc>
        <w:tc>
          <w:tcPr>
            <w:tcW w:w="3800" w:type="dxa"/>
            <w:tcBorders>
              <w:top w:val="nil"/>
              <w:left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xml:space="preserve">Proporção de domicilios com </w:t>
            </w:r>
            <w:r w:rsidR="00555D70">
              <w:rPr>
                <w:rFonts w:ascii="Times New Roman" w:eastAsia="Times New Roman" w:hAnsi="Times New Roman" w:cs="Times New Roman"/>
                <w:color w:val="00000A"/>
                <w:sz w:val="16"/>
                <w:szCs w:val="16"/>
                <w:lang w:eastAsia="pt-BR"/>
              </w:rPr>
              <w:t>moto</w:t>
            </w:r>
          </w:p>
        </w:tc>
      </w:tr>
      <w:tr w:rsidR="00412093" w:rsidRPr="00412093" w:rsidTr="009F01F2">
        <w:trPr>
          <w:trHeight w:val="288"/>
        </w:trPr>
        <w:tc>
          <w:tcPr>
            <w:tcW w:w="3800" w:type="dxa"/>
            <w:tcBorders>
              <w:top w:val="nil"/>
              <w:left w:val="nil"/>
              <w:bottom w:val="single" w:sz="2" w:space="0" w:color="auto"/>
              <w:right w:val="nil"/>
            </w:tcBorders>
            <w:shd w:val="clear" w:color="000000" w:fill="E7E6E6"/>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populacional</w:t>
            </w:r>
          </w:p>
        </w:tc>
        <w:tc>
          <w:tcPr>
            <w:tcW w:w="3800" w:type="dxa"/>
            <w:tcBorders>
              <w:top w:val="nil"/>
              <w:left w:val="nil"/>
              <w:bottom w:val="single" w:sz="2" w:space="0" w:color="auto"/>
              <w:right w:val="nil"/>
            </w:tcBorders>
            <w:shd w:val="clear" w:color="000000" w:fill="E7E6E6"/>
            <w:vAlign w:val="center"/>
            <w:hideMark/>
          </w:tcPr>
          <w:p w:rsidR="00412093" w:rsidRPr="00412093" w:rsidRDefault="00412093" w:rsidP="004C5CE0">
            <w:pPr>
              <w:keepNext/>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w:t>
            </w:r>
          </w:p>
        </w:tc>
      </w:tr>
    </w:tbl>
    <w:p w:rsidR="009F01F2" w:rsidRPr="00D03AF6" w:rsidRDefault="009F01F2" w:rsidP="009F01F2">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Os autores.</w:t>
      </w:r>
    </w:p>
    <w:p w:rsidR="009F01F2" w:rsidRDefault="009F01F2" w:rsidP="004C5CE0">
      <w:pPr>
        <w:pBdr>
          <w:top w:val="nil"/>
          <w:left w:val="nil"/>
          <w:bottom w:val="nil"/>
          <w:right w:val="nil"/>
          <w:between w:val="nil"/>
        </w:pBdr>
        <w:spacing w:line="240" w:lineRule="auto"/>
        <w:jc w:val="both"/>
        <w:rPr>
          <w:rFonts w:ascii="Times New Roman" w:hAnsi="Times New Roman" w:cs="Times New Roman"/>
        </w:rPr>
      </w:pPr>
    </w:p>
    <w:p w:rsidR="008743D7" w:rsidRDefault="008743D7" w:rsidP="004C5CE0">
      <w:pPr>
        <w:pBdr>
          <w:top w:val="nil"/>
          <w:left w:val="nil"/>
          <w:bottom w:val="nil"/>
          <w:right w:val="nil"/>
          <w:between w:val="nil"/>
        </w:pBdr>
        <w:spacing w:line="240" w:lineRule="auto"/>
        <w:jc w:val="both"/>
        <w:rPr>
          <w:rFonts w:ascii="Times New Roman" w:hAnsi="Times New Roman" w:cs="Times New Roman"/>
          <w:sz w:val="24"/>
          <w:szCs w:val="24"/>
        </w:rPr>
      </w:pPr>
      <w:r w:rsidRPr="008743D7">
        <w:rPr>
          <w:rFonts w:ascii="Times New Roman" w:hAnsi="Times New Roman" w:cs="Times New Roman"/>
          <w:sz w:val="24"/>
          <w:szCs w:val="24"/>
        </w:rPr>
        <w:t>Os modelos SAR foram calculados para as duas medidas</w:t>
      </w:r>
      <w:r w:rsidR="004C5CE0">
        <w:rPr>
          <w:rFonts w:ascii="Times New Roman" w:hAnsi="Times New Roman" w:cs="Times New Roman"/>
          <w:sz w:val="24"/>
          <w:szCs w:val="24"/>
        </w:rPr>
        <w:t xml:space="preserve">. </w:t>
      </w:r>
      <w:r w:rsidRPr="008743D7">
        <w:rPr>
          <w:rFonts w:ascii="Times New Roman" w:hAnsi="Times New Roman" w:cs="Times New Roman"/>
          <w:sz w:val="24"/>
          <w:szCs w:val="24"/>
        </w:rPr>
        <w:t xml:space="preserve">Para ambas </w:t>
      </w:r>
      <w:r w:rsidR="004C5CE0">
        <w:rPr>
          <w:rFonts w:ascii="Times New Roman" w:hAnsi="Times New Roman" w:cs="Times New Roman"/>
          <w:sz w:val="24"/>
          <w:szCs w:val="24"/>
        </w:rPr>
        <w:t>o</w:t>
      </w:r>
      <w:r w:rsidRPr="008743D7">
        <w:rPr>
          <w:rFonts w:ascii="Times New Roman" w:hAnsi="Times New Roman" w:cs="Times New Roman"/>
          <w:sz w:val="24"/>
          <w:szCs w:val="24"/>
        </w:rPr>
        <w:t xml:space="preserve"> R</w:t>
      </w:r>
      <w:r w:rsidR="004C5CE0">
        <w:rPr>
          <w:rFonts w:ascii="Times New Roman" w:hAnsi="Times New Roman" w:cs="Times New Roman"/>
          <w:sz w:val="24"/>
          <w:szCs w:val="24"/>
        </w:rPr>
        <w:t>²</w:t>
      </w:r>
      <w:r w:rsidRPr="008743D7">
        <w:rPr>
          <w:rFonts w:ascii="Times New Roman" w:hAnsi="Times New Roman" w:cs="Times New Roman"/>
          <w:sz w:val="24"/>
          <w:szCs w:val="24"/>
        </w:rPr>
        <w:t xml:space="preserve"> aumentou seu valor – de 0</w:t>
      </w:r>
      <w:r w:rsidR="00C00AFB">
        <w:rPr>
          <w:rFonts w:ascii="Times New Roman" w:hAnsi="Times New Roman" w:cs="Times New Roman"/>
          <w:sz w:val="24"/>
          <w:szCs w:val="24"/>
        </w:rPr>
        <w:t>,</w:t>
      </w:r>
      <w:r w:rsidRPr="008743D7">
        <w:rPr>
          <w:rFonts w:ascii="Times New Roman" w:hAnsi="Times New Roman" w:cs="Times New Roman"/>
          <w:sz w:val="24"/>
          <w:szCs w:val="24"/>
        </w:rPr>
        <w:t>489</w:t>
      </w:r>
      <w:r w:rsidR="004C5CE0">
        <w:rPr>
          <w:rFonts w:ascii="Times New Roman" w:hAnsi="Times New Roman" w:cs="Times New Roman"/>
          <w:sz w:val="24"/>
          <w:szCs w:val="24"/>
        </w:rPr>
        <w:t>5</w:t>
      </w:r>
      <w:r w:rsidRPr="008743D7">
        <w:rPr>
          <w:rFonts w:ascii="Times New Roman" w:hAnsi="Times New Roman" w:cs="Times New Roman"/>
          <w:sz w:val="24"/>
          <w:szCs w:val="24"/>
        </w:rPr>
        <w:t xml:space="preserve"> para 0</w:t>
      </w:r>
      <w:r w:rsidR="00C00AFB">
        <w:rPr>
          <w:rFonts w:ascii="Times New Roman" w:hAnsi="Times New Roman" w:cs="Times New Roman"/>
          <w:sz w:val="24"/>
          <w:szCs w:val="24"/>
        </w:rPr>
        <w:t>,</w:t>
      </w:r>
      <w:r w:rsidRPr="008743D7">
        <w:rPr>
          <w:rFonts w:ascii="Times New Roman" w:hAnsi="Times New Roman" w:cs="Times New Roman"/>
          <w:sz w:val="24"/>
          <w:szCs w:val="24"/>
        </w:rPr>
        <w:t xml:space="preserve">7606 em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e de 0</w:t>
      </w:r>
      <w:r w:rsidR="00C00AFB">
        <w:rPr>
          <w:rFonts w:ascii="Times New Roman" w:hAnsi="Times New Roman" w:cs="Times New Roman"/>
          <w:sz w:val="24"/>
          <w:szCs w:val="24"/>
        </w:rPr>
        <w:t>,</w:t>
      </w:r>
      <w:r w:rsidRPr="008743D7">
        <w:rPr>
          <w:rFonts w:ascii="Times New Roman" w:hAnsi="Times New Roman" w:cs="Times New Roman"/>
          <w:sz w:val="24"/>
          <w:szCs w:val="24"/>
        </w:rPr>
        <w:t>3049 para 0</w:t>
      </w:r>
      <w:r w:rsidR="00C00AFB">
        <w:rPr>
          <w:rFonts w:ascii="Times New Roman" w:hAnsi="Times New Roman" w:cs="Times New Roman"/>
          <w:sz w:val="24"/>
          <w:szCs w:val="24"/>
        </w:rPr>
        <w:t>,</w:t>
      </w:r>
      <w:r w:rsidRPr="008743D7">
        <w:rPr>
          <w:rFonts w:ascii="Times New Roman" w:hAnsi="Times New Roman" w:cs="Times New Roman"/>
          <w:sz w:val="24"/>
          <w:szCs w:val="24"/>
        </w:rPr>
        <w:t xml:space="preserve">6696 em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 mas para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os resíduos parecem manter a sua heterocedasticidade. Para ambos os modelos há a indicação de que ainda existe dependência espacial que não é explicada pelas variáveis utilizadas nos modelos. Apesar disso, a distribuição espacial dos resíduos não indica padrões espaciais da variação dos modelos</w:t>
      </w:r>
      <w:r w:rsidR="009F01F2">
        <w:rPr>
          <w:rFonts w:ascii="Times New Roman" w:hAnsi="Times New Roman" w:cs="Times New Roman"/>
          <w:sz w:val="24"/>
          <w:szCs w:val="24"/>
        </w:rPr>
        <w:t xml:space="preserve">, conforme </w:t>
      </w:r>
      <w:r w:rsidR="00C00AFB">
        <w:rPr>
          <w:rFonts w:ascii="Times New Roman" w:hAnsi="Times New Roman" w:cs="Times New Roman"/>
          <w:sz w:val="24"/>
          <w:szCs w:val="24"/>
        </w:rPr>
        <w:t xml:space="preserve">Figura </w:t>
      </w:r>
      <w:r w:rsidR="00B337AE">
        <w:rPr>
          <w:rFonts w:ascii="Times New Roman" w:hAnsi="Times New Roman" w:cs="Times New Roman"/>
          <w:sz w:val="24"/>
          <w:szCs w:val="24"/>
        </w:rPr>
        <w:t>8</w:t>
      </w:r>
      <w:r w:rsidR="009F01F2">
        <w:rPr>
          <w:rFonts w:ascii="Times New Roman" w:hAnsi="Times New Roman" w:cs="Times New Roman"/>
          <w:sz w:val="24"/>
          <w:szCs w:val="24"/>
        </w:rPr>
        <w:t>.</w:t>
      </w:r>
    </w:p>
    <w:p w:rsidR="009F01F2" w:rsidRPr="005A5E84" w:rsidRDefault="005A5E84" w:rsidP="005A5E84">
      <w:pPr>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200650" cy="2600325"/>
            <wp:effectExtent l="19050" t="0" r="0" b="0"/>
            <wp:docPr id="9" name="Imagem 25" descr="C:\Users\Administrador\Documents\TCC\tcc\PIBIC 2018-2019-20200413T151926Z-001\PIBIC 2018-2019\Dados\graficos\LISAMapDistritosS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dor\Documents\TCC\tcc\PIBIC 2018-2019-20200413T151926Z-001\PIBIC 2018-2019\Dados\graficos\LISAMapDistritosSAR.jpeg"/>
                    <pic:cNvPicPr>
                      <a:picLocks noChangeAspect="1" noChangeArrowheads="1"/>
                    </pic:cNvPicPr>
                  </pic:nvPicPr>
                  <pic:blipFill>
                    <a:blip r:embed="rId17"/>
                    <a:srcRect/>
                    <a:stretch>
                      <a:fillRect/>
                    </a:stretch>
                  </pic:blipFill>
                  <pic:spPr bwMode="auto">
                    <a:xfrm>
                      <a:off x="0" y="0"/>
                      <a:ext cx="5200650" cy="2600325"/>
                    </a:xfrm>
                    <a:prstGeom prst="rect">
                      <a:avLst/>
                    </a:prstGeom>
                    <a:noFill/>
                    <a:ln w="9525">
                      <a:noFill/>
                      <a:miter lim="800000"/>
                      <a:headEnd/>
                      <a:tailEnd/>
                    </a:ln>
                  </pic:spPr>
                </pic:pic>
              </a:graphicData>
            </a:graphic>
          </wp:inline>
        </w:drawing>
      </w:r>
    </w:p>
    <w:p w:rsidR="009F01F2" w:rsidRPr="00D03AF6" w:rsidRDefault="00B337AE" w:rsidP="009F01F2">
      <w:pPr>
        <w:pStyle w:val="Legenda"/>
        <w:spacing w:after="0"/>
        <w:rPr>
          <w:rFonts w:ascii="Times New Roman" w:hAnsi="Times New Roman" w:cs="Times New Roman"/>
          <w:b w:val="0"/>
          <w:color w:val="auto"/>
          <w:sz w:val="24"/>
        </w:rPr>
      </w:pPr>
      <w:r>
        <w:rPr>
          <w:rFonts w:ascii="Times New Roman" w:hAnsi="Times New Roman" w:cs="Times New Roman"/>
          <w:color w:val="auto"/>
          <w:sz w:val="24"/>
          <w:szCs w:val="24"/>
        </w:rPr>
        <w:t>Figura 8</w:t>
      </w:r>
      <w:r w:rsidR="009F01F2" w:rsidRPr="00D03AF6">
        <w:rPr>
          <w:rFonts w:ascii="Times New Roman" w:hAnsi="Times New Roman" w:cs="Times New Roman"/>
          <w:color w:val="auto"/>
          <w:sz w:val="24"/>
          <w:szCs w:val="24"/>
        </w:rPr>
        <w:t>.</w:t>
      </w:r>
      <w:r w:rsidR="009F01F2" w:rsidRPr="00D03AF6">
        <w:rPr>
          <w:rFonts w:ascii="Times New Roman" w:hAnsi="Times New Roman" w:cs="Times New Roman"/>
          <w:b w:val="0"/>
          <w:color w:val="auto"/>
          <w:sz w:val="24"/>
          <w:szCs w:val="24"/>
        </w:rPr>
        <w:t xml:space="preserve"> Mapas de autocorrelação espacial (LIS</w:t>
      </w:r>
      <w:r w:rsidR="009F01F2">
        <w:rPr>
          <w:rFonts w:ascii="Times New Roman" w:hAnsi="Times New Roman" w:cs="Times New Roman"/>
          <w:b w:val="0"/>
          <w:color w:val="auto"/>
          <w:sz w:val="24"/>
          <w:szCs w:val="24"/>
        </w:rPr>
        <w:t>A) dos resíduos da regressão SAR</w:t>
      </w:r>
    </w:p>
    <w:p w:rsidR="009F01F2" w:rsidRDefault="009F01F2" w:rsidP="009F01F2">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r w:rsidR="005A5E84">
        <w:rPr>
          <w:rFonts w:ascii="Times New Roman" w:hAnsi="Times New Roman" w:cs="Times New Roman"/>
          <w:sz w:val="20"/>
          <w:szCs w:val="24"/>
        </w:rPr>
        <w:t xml:space="preserve"> e GeoDA</w:t>
      </w:r>
    </w:p>
    <w:p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rsidR="008743D7" w:rsidRDefault="008743D7"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 xml:space="preserve">Os coeficientes selecionados no modelo SAR de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estão destacados abaixo:</w:t>
      </w:r>
    </w:p>
    <w:p w:rsidR="009F01F2" w:rsidRPr="008743D7" w:rsidRDefault="009F01F2" w:rsidP="008743D7">
      <w:pPr>
        <w:pBdr>
          <w:top w:val="nil"/>
          <w:left w:val="nil"/>
          <w:bottom w:val="nil"/>
          <w:right w:val="nil"/>
          <w:between w:val="nil"/>
        </w:pBdr>
        <w:spacing w:after="0" w:line="240" w:lineRule="auto"/>
        <w:jc w:val="both"/>
        <w:rPr>
          <w:rFonts w:ascii="Times New Roman" w:hAnsi="Times New Roman" w:cs="Times New Roman"/>
        </w:rPr>
      </w:pPr>
    </w:p>
    <w:p w:rsidR="009F01F2" w:rsidRPr="005D302D"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5D302D">
        <w:rPr>
          <w:rFonts w:ascii="Times New Roman" w:hAnsi="Times New Roman" w:cs="Times New Roman"/>
          <w:color w:val="1F497D" w:themeColor="text2"/>
          <w:sz w:val="16"/>
          <w:szCs w:val="16"/>
          <w:lang w:val="en-US"/>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 xml:space="preserve">Variable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Coefficient     </w:t>
      </w:r>
      <w:r w:rsidRPr="001A28FA">
        <w:rPr>
          <w:rFonts w:ascii="Times New Roman" w:hAnsi="Times New Roman" w:cs="Times New Roman"/>
          <w:color w:val="1F497D" w:themeColor="text2"/>
          <w:sz w:val="16"/>
          <w:szCs w:val="16"/>
          <w:lang w:val="en-US"/>
        </w:rPr>
        <w:tab/>
        <w:t xml:space="preserve">Std.Error      </w:t>
      </w:r>
      <w:r w:rsidRPr="001A28FA">
        <w:rPr>
          <w:rFonts w:ascii="Times New Roman" w:hAnsi="Times New Roman" w:cs="Times New Roman"/>
          <w:color w:val="1F497D" w:themeColor="text2"/>
          <w:sz w:val="16"/>
          <w:szCs w:val="16"/>
          <w:lang w:val="en-US"/>
        </w:rPr>
        <w:tab/>
        <w:t xml:space="preserve"> z-value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Probability</w:t>
      </w:r>
    </w:p>
    <w:p w:rsidR="009F01F2" w:rsidRPr="009F01F2"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W_Tempo_dif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0,7562</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0,0639</w:t>
      </w:r>
      <w:r w:rsidRPr="001A28FA">
        <w:rPr>
          <w:rFonts w:ascii="Times New Roman" w:hAnsi="Times New Roman" w:cs="Times New Roman"/>
          <w:color w:val="1F497D" w:themeColor="text2"/>
          <w:sz w:val="16"/>
          <w:szCs w:val="16"/>
        </w:rPr>
        <w:tab/>
      </w:r>
      <w:r w:rsidR="005A5E84">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 xml:space="preserve">11,8348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0,0000</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CONSTANT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1013,64       </w:t>
      </w:r>
      <w:r w:rsidRPr="001A28FA">
        <w:rPr>
          <w:rFonts w:ascii="Times New Roman" w:hAnsi="Times New Roman" w:cs="Times New Roman"/>
          <w:color w:val="1F497D" w:themeColor="text2"/>
          <w:sz w:val="16"/>
          <w:szCs w:val="16"/>
        </w:rPr>
        <w:tab/>
        <w:t xml:space="preserve">265,464        </w:t>
      </w:r>
      <w:r w:rsidRPr="001A28FA">
        <w:rPr>
          <w:rFonts w:ascii="Times New Roman" w:hAnsi="Times New Roman" w:cs="Times New Roman"/>
          <w:color w:val="1F497D" w:themeColor="text2"/>
          <w:sz w:val="16"/>
          <w:szCs w:val="16"/>
        </w:rPr>
        <w:tab/>
        <w:t>3,8184</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0,0001</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Dens. Linhas ônibus       </w:t>
      </w:r>
      <w:r w:rsidRPr="001A28FA">
        <w:rPr>
          <w:rFonts w:ascii="Times New Roman" w:hAnsi="Times New Roman" w:cs="Times New Roman"/>
          <w:color w:val="1F497D" w:themeColor="text2"/>
          <w:sz w:val="16"/>
          <w:szCs w:val="16"/>
        </w:rPr>
        <w:tab/>
        <w:t>-5,8718</w:t>
      </w:r>
      <w:r w:rsidRPr="001A28FA">
        <w:rPr>
          <w:rFonts w:ascii="Times New Roman" w:hAnsi="Times New Roman" w:cs="Times New Roman"/>
          <w:color w:val="1F497D" w:themeColor="text2"/>
          <w:sz w:val="16"/>
          <w:szCs w:val="16"/>
        </w:rPr>
        <w:tab/>
      </w:r>
      <w:r w:rsidR="005A5E84">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2,7959</w:t>
      </w:r>
      <w:r w:rsidRPr="001A28FA">
        <w:rPr>
          <w:rFonts w:ascii="Times New Roman" w:hAnsi="Times New Roman" w:cs="Times New Roman"/>
          <w:color w:val="1F497D" w:themeColor="text2"/>
          <w:sz w:val="16"/>
          <w:szCs w:val="16"/>
        </w:rPr>
        <w:tab/>
      </w:r>
      <w:r w:rsidR="005A5E84">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-2,1001</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0,0357</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 de não brancos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1183,8        </w:t>
      </w:r>
      <w:r w:rsidRPr="001A28FA">
        <w:rPr>
          <w:rFonts w:ascii="Times New Roman" w:hAnsi="Times New Roman" w:cs="Times New Roman"/>
          <w:color w:val="1F497D" w:themeColor="text2"/>
          <w:sz w:val="16"/>
          <w:szCs w:val="16"/>
        </w:rPr>
        <w:tab/>
        <w:t xml:space="preserve">348,151        </w:t>
      </w:r>
      <w:r w:rsidRPr="001A28FA">
        <w:rPr>
          <w:rFonts w:ascii="Times New Roman" w:hAnsi="Times New Roman" w:cs="Times New Roman"/>
          <w:color w:val="1F497D" w:themeColor="text2"/>
          <w:sz w:val="16"/>
          <w:szCs w:val="16"/>
        </w:rPr>
        <w:tab/>
        <w:t>3,4003</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0,0007</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Acesso CPTM</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-260,749        </w:t>
      </w:r>
      <w:r w:rsidRPr="001A28FA">
        <w:rPr>
          <w:rFonts w:ascii="Times New Roman" w:hAnsi="Times New Roman" w:cs="Times New Roman"/>
          <w:color w:val="1F497D" w:themeColor="text2"/>
          <w:sz w:val="16"/>
          <w:szCs w:val="16"/>
        </w:rPr>
        <w:tab/>
        <w:t xml:space="preserve">92,4829       </w:t>
      </w:r>
      <w:r w:rsidRPr="001A28FA">
        <w:rPr>
          <w:rFonts w:ascii="Times New Roman" w:hAnsi="Times New Roman" w:cs="Times New Roman"/>
          <w:color w:val="1F497D" w:themeColor="text2"/>
          <w:sz w:val="16"/>
          <w:szCs w:val="16"/>
        </w:rPr>
        <w:tab/>
        <w:t>-2,8195</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0,0048</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Densidade Pop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-0,0247</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0,0094</w:t>
      </w:r>
      <w:r w:rsidRPr="001A28FA">
        <w:rPr>
          <w:rFonts w:ascii="Times New Roman" w:hAnsi="Times New Roman" w:cs="Times New Roman"/>
          <w:color w:val="1F497D" w:themeColor="text2"/>
          <w:sz w:val="16"/>
          <w:szCs w:val="16"/>
        </w:rPr>
        <w:tab/>
      </w:r>
      <w:r w:rsidR="005A5E84">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-2,6337</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0,0084</w:t>
      </w:r>
    </w:p>
    <w:p w:rsidR="009F01F2" w:rsidRPr="009F01F2"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0"/>
          <w:szCs w:val="20"/>
        </w:rPr>
      </w:pPr>
    </w:p>
    <w:p w:rsidR="008743D7" w:rsidRDefault="008743D7"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lastRenderedPageBreak/>
        <w:t xml:space="preserve">Os coeficientes das variáveis indicam que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aumenta em distritos com maior proporção de não brancos e que distritos com maior densidade populacional e maior densidade de linhas de ônibus tem menor diferença entre os tempos de viagem pública e privada. A proximidade de estações de trem também contribui para a redução dessa diferença. O modelo SAR para R</w:t>
      </w:r>
      <w:r w:rsidRPr="008743D7">
        <w:rPr>
          <w:rFonts w:ascii="Times New Roman" w:hAnsi="Times New Roman" w:cs="Times New Roman"/>
          <w:color w:val="00000A"/>
          <w:sz w:val="24"/>
          <w:szCs w:val="24"/>
          <w:vertAlign w:val="subscript"/>
        </w:rPr>
        <w:t xml:space="preserve">t </w:t>
      </w:r>
      <w:r w:rsidRPr="008743D7">
        <w:rPr>
          <w:rFonts w:ascii="Times New Roman" w:hAnsi="Times New Roman" w:cs="Times New Roman"/>
          <w:color w:val="00000A"/>
          <w:sz w:val="24"/>
          <w:szCs w:val="24"/>
        </w:rPr>
        <w:t>apresenta outras variáveis:</w:t>
      </w:r>
    </w:p>
    <w:p w:rsidR="009F01F2" w:rsidRPr="008743D7" w:rsidRDefault="009F01F2" w:rsidP="008743D7">
      <w:pPr>
        <w:pBdr>
          <w:top w:val="nil"/>
          <w:left w:val="nil"/>
          <w:bottom w:val="nil"/>
          <w:right w:val="nil"/>
          <w:between w:val="nil"/>
        </w:pBdr>
        <w:spacing w:after="0" w:line="240" w:lineRule="auto"/>
        <w:jc w:val="both"/>
        <w:rPr>
          <w:rFonts w:ascii="Times New Roman" w:hAnsi="Times New Roman" w:cs="Times New Roman"/>
        </w:rPr>
      </w:pP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Variable</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Coefficient     </w:t>
      </w:r>
      <w:r w:rsidRPr="001A28FA">
        <w:rPr>
          <w:rFonts w:ascii="Times New Roman" w:hAnsi="Times New Roman" w:cs="Times New Roman"/>
          <w:color w:val="1F497D" w:themeColor="text2"/>
          <w:sz w:val="16"/>
          <w:szCs w:val="16"/>
        </w:rPr>
        <w:tab/>
        <w:t xml:space="preserve">Std.Error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z-value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Probability</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 xml:space="preserve">W_Temp_rel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0,7451</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0,0672        </w:t>
      </w:r>
      <w:r w:rsidRPr="001A28FA">
        <w:rPr>
          <w:rFonts w:ascii="Times New Roman" w:hAnsi="Times New Roman" w:cs="Times New Roman"/>
          <w:color w:val="1F497D" w:themeColor="text2"/>
          <w:sz w:val="16"/>
          <w:szCs w:val="16"/>
          <w:lang w:val="en-US"/>
        </w:rPr>
        <w:tab/>
        <w:t xml:space="preserve">11,0993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0,0000</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 xml:space="preserve">CONSTANT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0,5230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0,1730         </w:t>
      </w:r>
      <w:r w:rsidRPr="001A28FA">
        <w:rPr>
          <w:rFonts w:ascii="Times New Roman" w:hAnsi="Times New Roman" w:cs="Times New Roman"/>
          <w:color w:val="1F497D" w:themeColor="text2"/>
          <w:sz w:val="16"/>
          <w:szCs w:val="16"/>
          <w:lang w:val="en-US"/>
        </w:rPr>
        <w:tab/>
        <w:t xml:space="preserve">3,0635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0,0022</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lang w:val="en-US"/>
        </w:rPr>
        <w:t xml:space="preserve">Prop. Dom. Mot.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rPr>
        <w:t>0,3416</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0,1158        </w:t>
      </w:r>
      <w:r w:rsidRPr="001A28FA">
        <w:rPr>
          <w:rFonts w:ascii="Times New Roman" w:hAnsi="Times New Roman" w:cs="Times New Roman"/>
          <w:color w:val="1F497D" w:themeColor="text2"/>
          <w:sz w:val="16"/>
          <w:szCs w:val="16"/>
        </w:rPr>
        <w:tab/>
        <w:t xml:space="preserve">2,9482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0,0032</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Acesso Metrô</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-0,1466      </w:t>
      </w:r>
      <w:r w:rsidRPr="001A28FA">
        <w:rPr>
          <w:rFonts w:ascii="Times New Roman" w:hAnsi="Times New Roman" w:cs="Times New Roman"/>
          <w:color w:val="1F497D" w:themeColor="text2"/>
          <w:sz w:val="16"/>
          <w:szCs w:val="16"/>
        </w:rPr>
        <w:tab/>
        <w:t xml:space="preserve">0,0334       </w:t>
      </w:r>
      <w:r w:rsidRPr="001A28FA">
        <w:rPr>
          <w:rFonts w:ascii="Times New Roman" w:hAnsi="Times New Roman" w:cs="Times New Roman"/>
          <w:color w:val="1F497D" w:themeColor="text2"/>
          <w:sz w:val="16"/>
          <w:szCs w:val="16"/>
        </w:rPr>
        <w:tab/>
        <w:t xml:space="preserve">-4,3929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0,0000</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Acesso CPTM</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-0,0638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0,0305       </w:t>
      </w:r>
      <w:r w:rsidRPr="001A28FA">
        <w:rPr>
          <w:rFonts w:ascii="Times New Roman" w:hAnsi="Times New Roman" w:cs="Times New Roman"/>
          <w:color w:val="1F497D" w:themeColor="text2"/>
          <w:sz w:val="16"/>
          <w:szCs w:val="16"/>
        </w:rPr>
        <w:tab/>
        <w:t xml:space="preserve">-2,0934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0,0363</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 modelo para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 xml:space="preserve">t </w:t>
      </w:r>
      <w:r w:rsidRPr="008743D7">
        <w:rPr>
          <w:rFonts w:ascii="Times New Roman" w:hAnsi="Times New Roman" w:cs="Times New Roman"/>
          <w:color w:val="00000A"/>
          <w:sz w:val="24"/>
          <w:szCs w:val="24"/>
        </w:rPr>
        <w:t>varia positivamente em distritos com maior proporção de domicílios que possuem motos, enquanto a proximidade de estações de metrô e de trem está relacionada a redução das razões de tempos de viagem pública pela privada. Uma possível explicação para a relação da proporção de domicílios com motos é que em distritos onde a locomoção pública é consideravelmente mais lenta que a privada, há maior proporção de motorização; alternativamente, como a motorização está correlacionada à renda e como há uma motorização forte em zonas centrais (</w:t>
      </w:r>
      <w:r w:rsidRPr="008743D7">
        <w:rPr>
          <w:rFonts w:ascii="Times New Roman" w:hAnsi="Times New Roman" w:cs="Times New Roman"/>
        </w:rPr>
        <w:t>mais ricas</w:t>
      </w:r>
      <w:r w:rsidRPr="008743D7">
        <w:rPr>
          <w:rFonts w:ascii="Times New Roman" w:hAnsi="Times New Roman" w:cs="Times New Roman"/>
          <w:color w:val="00000A"/>
          <w:sz w:val="24"/>
          <w:szCs w:val="24"/>
        </w:rPr>
        <w:t xml:space="preserve">), onde a malha viária é mais abundante, as viagens privadas nessas regiões tendem a ser mais eficientes que as públicas. A diferença das medidas pode também trazer informações sobre os modelos. As duas medidas apresentam particularidades em sua variação.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vertAlign w:val="subscript"/>
        </w:rPr>
        <w:t>t</w:t>
      </w:r>
      <w:r w:rsidR="00B337AE">
        <w:rPr>
          <w:rFonts w:ascii="Times New Roman" w:hAnsi="Times New Roman" w:cs="Times New Roman"/>
          <w:i/>
          <w:vertAlign w:val="subscript"/>
        </w:rPr>
        <w:t xml:space="preserve"> </w:t>
      </w:r>
      <w:r w:rsidRPr="008743D7">
        <w:rPr>
          <w:rFonts w:ascii="Times New Roman" w:hAnsi="Times New Roman" w:cs="Times New Roman"/>
          <w:color w:val="00000A"/>
          <w:sz w:val="24"/>
          <w:szCs w:val="24"/>
        </w:rPr>
        <w:t xml:space="preserve">apresenta valores pequenos para viagens curtas e um crescimento linear em função da distância, enquanto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apresenta valores altos em viagens curtas, mas que tendem para um valor próximo da média do conjunto de dados (Figura </w:t>
      </w:r>
      <w:r w:rsidR="00B337AE">
        <w:rPr>
          <w:rFonts w:ascii="Times New Roman" w:hAnsi="Times New Roman" w:cs="Times New Roman"/>
        </w:rPr>
        <w:t>2</w:t>
      </w:r>
      <w:r w:rsidRPr="008743D7">
        <w:rPr>
          <w:rFonts w:ascii="Times New Roman" w:hAnsi="Times New Roman" w:cs="Times New Roman"/>
          <w:color w:val="00000A"/>
          <w:sz w:val="24"/>
          <w:szCs w:val="24"/>
        </w:rPr>
        <w:t xml:space="preserve">). Essa característica dos dados se reflete nas médias dos distritos de origem, gerando para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um padrão centro e periferia claro, derivado da própria simulação: como os destinos das viagens oriundas das extremidades do município têm muito mais probabilidade de serem sorteados a uma distância maior do que se a origem fosse o centro (já que a extremidade é relativamente mais longe da maioria dos outros pontos da cidade do que o centro), as médias de diferenças de tempo dos distritos da periferia são maiores que as médias de distritos mais centrais. Essa dependência de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em relação à distância pode explicar em parte a associação de algumas das variáveis que foram selecionadas que variam também segundo um padrão centro-periferia (proporção de não brancos no distrito e densidade de linhas de ônibus, principalmente). </w:t>
      </w:r>
    </w:p>
    <w:p w:rsidR="00D31CD0" w:rsidRDefault="008743D7" w:rsidP="00555D70">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ab/>
        <w:t xml:space="preserve">Como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não é sensível à distância, </w:t>
      </w:r>
      <w:r w:rsidR="004C5CE0" w:rsidRPr="008743D7">
        <w:rPr>
          <w:rFonts w:ascii="Times New Roman" w:hAnsi="Times New Roman" w:cs="Times New Roman"/>
          <w:color w:val="00000A"/>
          <w:sz w:val="24"/>
          <w:szCs w:val="24"/>
        </w:rPr>
        <w:t>a distribuição das médias distritais não segue</w:t>
      </w:r>
      <w:r w:rsidRPr="008743D7">
        <w:rPr>
          <w:rFonts w:ascii="Times New Roman" w:hAnsi="Times New Roman" w:cs="Times New Roman"/>
          <w:color w:val="00000A"/>
          <w:sz w:val="24"/>
          <w:szCs w:val="24"/>
        </w:rPr>
        <w:t xml:space="preserve"> o padrão centro-periferia. Ao mesmo tempo, apesar de ser muito sensível a pequenas distâncias (nas quais o valor de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é alto), ao agregar as viagens em torno das médias dos distritos de origem a estrutura da simulação compensa em parte esse desvio. Por construção da simulação, são os distritos mais densamente povoados os mais sujeitos a esse desvio, uma vez que a densidade de endereços na base foi mais densa nessas regiões – o que aumentaria a probabilidade de viagens próximas.  </w:t>
      </w:r>
    </w:p>
    <w:p w:rsidR="004C5CE0" w:rsidRPr="007E6F4B" w:rsidRDefault="004C5CE0" w:rsidP="00555D70">
      <w:pPr>
        <w:pBdr>
          <w:top w:val="nil"/>
          <w:left w:val="nil"/>
          <w:bottom w:val="nil"/>
          <w:right w:val="nil"/>
          <w:between w:val="nil"/>
        </w:pBdr>
        <w:spacing w:after="0" w:line="240" w:lineRule="auto"/>
        <w:jc w:val="both"/>
        <w:rPr>
          <w:rFonts w:ascii="Times New Roman" w:hAnsi="Times New Roman" w:cs="Times New Roman"/>
        </w:rPr>
      </w:pPr>
    </w:p>
    <w:p w:rsidR="005162AC" w:rsidRDefault="00483C92" w:rsidP="00EE0704">
      <w:pPr>
        <w:pStyle w:val="Ttulo1"/>
        <w:spacing w:before="0" w:line="240" w:lineRule="auto"/>
        <w:contextualSpacing w:val="0"/>
        <w:rPr>
          <w:b/>
          <w:lang w:val="pt-BR"/>
        </w:rPr>
      </w:pPr>
      <w:bookmarkStart w:id="36" w:name="_Toc4083839"/>
      <w:bookmarkStart w:id="37" w:name="_Toc4584286"/>
      <w:r w:rsidRPr="00904DBB">
        <w:rPr>
          <w:b/>
          <w:lang w:val="pt-BR"/>
        </w:rPr>
        <w:t xml:space="preserve">5. </w:t>
      </w:r>
      <w:r w:rsidR="002842DE" w:rsidRPr="00904DBB">
        <w:rPr>
          <w:b/>
          <w:lang w:val="pt-BR"/>
        </w:rPr>
        <w:t>DISCUSSÃO</w:t>
      </w:r>
      <w:bookmarkEnd w:id="36"/>
      <w:bookmarkEnd w:id="37"/>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38" w:name="_Toc4584295"/>
    </w:p>
    <w:p w:rsidR="00555D70" w:rsidRPr="00555D70"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 xml:space="preserve">O presente trabalho explorou uma abordagem de simulação de dados de viagens a partir de ferramentas de Big Data. Foi feita uma análise exploratória dos dados simulados e das relações dos dados com variáveis de infraestrutura de transporte e de variáveis socioeconômicas de controle. A intenção do trabalho era verificar possíveis vieses dessa estratégia, bem como avaliar o quão responsivo os dados simulados são aos dados empíricos </w:t>
      </w:r>
      <w:r w:rsidRPr="00555D70">
        <w:rPr>
          <w:rFonts w:ascii="Times New Roman" w:hAnsi="Times New Roman" w:cs="Times New Roman"/>
          <w:bCs/>
          <w:sz w:val="24"/>
          <w:szCs w:val="24"/>
        </w:rPr>
        <w:lastRenderedPageBreak/>
        <w:t xml:space="preserve">que refletem a infraestrutura de mobilidade no município; essa responsividade foi pensada como uma primeira validação dos dados simulados.Uma primeira limitação do experimento foi a quantidade de dados que puderam ser simulados. À diferença das pesquisas empíricas em que o fluxo das viagens é um dos dados extraídos a partir da amostragem estatísticas das entrevistas, como essa simulação não incluiu nenhuma suposição sobre o comportamento dos viajantes, os fluxos de viagens foram arbitrários (apesar da distribuição de endereços ter seguido a densidade populacional – mesmo que por limitações da simulação – inserindo não intencionalmente um comportamento de viajantes priorizando viagens de áreas densas para áreas densas). Mesmo assim, as quantidades de viagens entre certas origens e certos destinos, quando as medidas são agrupadas nas médias distritais, podem influenciar sobremaneira as medidas agregadas. Essa mesma questão, mesmo existindo em bancos de origem e destino, é menos arbitrária, já que a dimensão dos fluxos também é uma medida estatisticamente válida em uma pesquisa OD bem realizada. Outro viés identificado na simulação foi o aumento das distâncias de viagens em distritos mais afastados. Por mais que esse seja um padrão real de viagens no município de São Paulo, o padrão identificado nos dados é dado puramente pela relação da distância entre os distritos e a distribuição espacial dos endereços de sorteio.  Esse “desbalanceamento” da quantidade de viagens afeta as médias distritais das medidas, de forma que são ressaltadas as dependências espaciais não correlacionadas a presença e qualidade da infraestrutura de transportes. O balanceamento de viagens a partir de densidades de viagens registradas em pesquisas Origem e Destino pode ajudar a “calibrar” esse viés com </w:t>
      </w:r>
      <w:r w:rsidR="009F01F2">
        <w:rPr>
          <w:rFonts w:ascii="Times New Roman" w:hAnsi="Times New Roman" w:cs="Times New Roman"/>
          <w:bCs/>
          <w:sz w:val="24"/>
          <w:szCs w:val="24"/>
        </w:rPr>
        <w:t>a contribuição</w:t>
      </w:r>
      <w:r w:rsidRPr="00555D70">
        <w:rPr>
          <w:rFonts w:ascii="Times New Roman" w:hAnsi="Times New Roman" w:cs="Times New Roman"/>
          <w:bCs/>
          <w:sz w:val="24"/>
          <w:szCs w:val="24"/>
        </w:rPr>
        <w:t xml:space="preserve"> que existe na constituição espacial da cidade – de fato as distâncias entre os distritos importa. Ao mesmo tempo, a adoção dos modelos espaciais contribui para isolar em parte a influência da distância nos dados usados. </w:t>
      </w:r>
    </w:p>
    <w:p w:rsidR="009C3CC5"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Os modelos calculados a partir da simulação e a comparação entre o modelo OLS e o SAR estão resumidos abaixo:</w:t>
      </w:r>
    </w:p>
    <w:p w:rsidR="001D07BB" w:rsidRDefault="001D07BB">
      <w:pPr>
        <w:pStyle w:val="Legenda"/>
        <w:spacing w:after="0"/>
        <w:rPr>
          <w:rFonts w:ascii="Times New Roman" w:hAnsi="Times New Roman" w:cs="Times New Roman"/>
          <w:color w:val="auto"/>
          <w:sz w:val="24"/>
          <w:szCs w:val="24"/>
        </w:rPr>
      </w:pPr>
    </w:p>
    <w:p w:rsidR="009F01F2" w:rsidRPr="009F01F2" w:rsidRDefault="009F01F2" w:rsidP="009F01F2">
      <w:pPr>
        <w:pStyle w:val="Legenda"/>
        <w:rPr>
          <w:rFonts w:ascii="Times New Roman" w:hAnsi="Times New Roman" w:cs="Times New Roman"/>
          <w:sz w:val="24"/>
          <w:szCs w:val="24"/>
        </w:rPr>
      </w:pPr>
      <w:r w:rsidRPr="006775A6">
        <w:rPr>
          <w:rFonts w:ascii="Times New Roman" w:hAnsi="Times New Roman" w:cs="Times New Roman"/>
          <w:color w:val="auto"/>
          <w:sz w:val="24"/>
          <w:szCs w:val="24"/>
        </w:rPr>
        <w:t xml:space="preserve">Tabela </w:t>
      </w:r>
      <w:r w:rsidR="001A28FA" w:rsidRPr="001A28FA">
        <w:rPr>
          <w:rFonts w:ascii="Times New Roman" w:hAnsi="Times New Roman" w:cs="Times New Roman"/>
          <w:color w:val="auto"/>
          <w:sz w:val="24"/>
          <w:szCs w:val="24"/>
        </w:rPr>
        <w:t>4.</w:t>
      </w:r>
      <w:r w:rsidR="001A28FA" w:rsidRPr="001A28FA">
        <w:rPr>
          <w:rFonts w:ascii="Times New Roman" w:hAnsi="Times New Roman" w:cs="Times New Roman"/>
          <w:b w:val="0"/>
          <w:color w:val="auto"/>
          <w:sz w:val="24"/>
          <w:szCs w:val="24"/>
        </w:rPr>
        <w:t xml:space="preserve">Resumo dos modelos OLS e SAR para </w:t>
      </w:r>
      <w:r w:rsidR="001A28FA" w:rsidRPr="001A28FA">
        <w:rPr>
          <w:rFonts w:ascii="Times New Roman" w:hAnsi="Times New Roman" w:cs="Times New Roman"/>
          <w:b w:val="0"/>
          <w:i/>
          <w:color w:val="auto"/>
          <w:sz w:val="24"/>
          <w:szCs w:val="24"/>
        </w:rPr>
        <w:t>D</w:t>
      </w:r>
      <w:r w:rsidR="001A28FA" w:rsidRPr="001A28FA">
        <w:rPr>
          <w:rFonts w:ascii="Times New Roman" w:hAnsi="Times New Roman" w:cs="Times New Roman"/>
          <w:b w:val="0"/>
          <w:i/>
          <w:color w:val="00000A"/>
          <w:sz w:val="24"/>
          <w:szCs w:val="24"/>
          <w:vertAlign w:val="subscript"/>
        </w:rPr>
        <w:t>t</w:t>
      </w:r>
      <w:r w:rsidR="001A28FA" w:rsidRPr="001A28FA">
        <w:rPr>
          <w:rFonts w:ascii="Times New Roman" w:hAnsi="Times New Roman" w:cs="Times New Roman"/>
          <w:b w:val="0"/>
          <w:color w:val="auto"/>
          <w:sz w:val="24"/>
          <w:szCs w:val="24"/>
        </w:rPr>
        <w:t xml:space="preserve">e </w:t>
      </w:r>
      <w:r w:rsidR="001A28FA" w:rsidRPr="001A28FA">
        <w:rPr>
          <w:rFonts w:ascii="Times New Roman" w:hAnsi="Times New Roman" w:cs="Times New Roman"/>
          <w:b w:val="0"/>
          <w:i/>
          <w:color w:val="auto"/>
          <w:sz w:val="24"/>
          <w:szCs w:val="24"/>
        </w:rPr>
        <w:t>R</w:t>
      </w:r>
      <w:r w:rsidR="001A28FA" w:rsidRPr="001A28FA">
        <w:rPr>
          <w:rFonts w:ascii="Times New Roman" w:hAnsi="Times New Roman" w:cs="Times New Roman"/>
          <w:b w:val="0"/>
          <w:i/>
          <w:color w:val="00000A"/>
          <w:sz w:val="24"/>
          <w:szCs w:val="24"/>
          <w:vertAlign w:val="subscript"/>
        </w:rPr>
        <w:t>t</w:t>
      </w:r>
    </w:p>
    <w:tbl>
      <w:tblPr>
        <w:tblW w:w="9071" w:type="dxa"/>
        <w:tblCellMar>
          <w:left w:w="70" w:type="dxa"/>
          <w:right w:w="70" w:type="dxa"/>
        </w:tblCellMar>
        <w:tblLook w:val="04A0"/>
      </w:tblPr>
      <w:tblGrid>
        <w:gridCol w:w="1141"/>
        <w:gridCol w:w="1774"/>
        <w:gridCol w:w="1989"/>
        <w:gridCol w:w="1938"/>
        <w:gridCol w:w="2229"/>
      </w:tblGrid>
      <w:tr w:rsidR="008B15A5" w:rsidRPr="008B15A5" w:rsidTr="009F01F2">
        <w:trPr>
          <w:trHeight w:val="348"/>
        </w:trPr>
        <w:tc>
          <w:tcPr>
            <w:tcW w:w="1141"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c>
          <w:tcPr>
            <w:tcW w:w="1774"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r w:rsidR="001A28FA" w:rsidRPr="001A28FA">
              <w:rPr>
                <w:rFonts w:ascii="Times New Roman" w:eastAsia="Times New Roman" w:hAnsi="Times New Roman" w:cs="Times New Roman"/>
                <w:b/>
                <w:bCs/>
                <w:i/>
                <w:color w:val="00000A"/>
                <w:lang w:eastAsia="pt-BR"/>
              </w:rPr>
              <w:t>D</w:t>
            </w:r>
            <w:r w:rsidR="001A28FA" w:rsidRPr="001A28FA">
              <w:rPr>
                <w:rFonts w:ascii="Times New Roman" w:eastAsia="Times New Roman" w:hAnsi="Times New Roman" w:cs="Times New Roman"/>
                <w:b/>
                <w:bCs/>
                <w:i/>
                <w:color w:val="00000A"/>
                <w:vertAlign w:val="subscript"/>
                <w:lang w:eastAsia="pt-BR"/>
              </w:rPr>
              <w:t>t</w:t>
            </w:r>
          </w:p>
        </w:tc>
        <w:tc>
          <w:tcPr>
            <w:tcW w:w="1989"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r w:rsidR="001A28FA" w:rsidRPr="001A28FA">
              <w:rPr>
                <w:rFonts w:ascii="Times New Roman" w:eastAsia="Times New Roman" w:hAnsi="Times New Roman" w:cs="Times New Roman"/>
                <w:b/>
                <w:bCs/>
                <w:i/>
                <w:color w:val="00000A"/>
                <w:lang w:eastAsia="pt-BR"/>
              </w:rPr>
              <w:t>R</w:t>
            </w:r>
            <w:r w:rsidR="001A28FA" w:rsidRPr="001A28FA">
              <w:rPr>
                <w:rFonts w:ascii="Times New Roman" w:eastAsia="Times New Roman" w:hAnsi="Times New Roman" w:cs="Times New Roman"/>
                <w:b/>
                <w:bCs/>
                <w:i/>
                <w:color w:val="00000A"/>
                <w:vertAlign w:val="subscript"/>
                <w:lang w:eastAsia="pt-BR"/>
              </w:rPr>
              <w:t>t</w:t>
            </w:r>
          </w:p>
        </w:tc>
        <w:tc>
          <w:tcPr>
            <w:tcW w:w="1938"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r w:rsidR="001A28FA" w:rsidRPr="001A28FA">
              <w:rPr>
                <w:rFonts w:ascii="Times New Roman" w:eastAsia="Times New Roman" w:hAnsi="Times New Roman" w:cs="Times New Roman"/>
                <w:b/>
                <w:bCs/>
                <w:i/>
                <w:color w:val="00000A"/>
                <w:lang w:eastAsia="pt-BR"/>
              </w:rPr>
              <w:t>D</w:t>
            </w:r>
            <w:r w:rsidR="001A28FA" w:rsidRPr="001A28FA">
              <w:rPr>
                <w:rFonts w:ascii="Times New Roman" w:eastAsia="Times New Roman" w:hAnsi="Times New Roman" w:cs="Times New Roman"/>
                <w:b/>
                <w:bCs/>
                <w:i/>
                <w:color w:val="00000A"/>
                <w:vertAlign w:val="subscript"/>
                <w:lang w:eastAsia="pt-BR"/>
              </w:rPr>
              <w:t>t</w:t>
            </w:r>
          </w:p>
        </w:tc>
        <w:tc>
          <w:tcPr>
            <w:tcW w:w="2229"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r w:rsidR="001A28FA" w:rsidRPr="001A28FA">
              <w:rPr>
                <w:rFonts w:ascii="Times New Roman" w:eastAsia="Times New Roman" w:hAnsi="Times New Roman" w:cs="Times New Roman"/>
                <w:b/>
                <w:bCs/>
                <w:i/>
                <w:color w:val="00000A"/>
                <w:lang w:eastAsia="pt-BR"/>
              </w:rPr>
              <w:t>R</w:t>
            </w:r>
            <w:r w:rsidR="001A28FA" w:rsidRPr="001A28FA">
              <w:rPr>
                <w:rFonts w:ascii="Times New Roman" w:eastAsia="Times New Roman" w:hAnsi="Times New Roman" w:cs="Times New Roman"/>
                <w:b/>
                <w:bCs/>
                <w:i/>
                <w:color w:val="00000A"/>
                <w:vertAlign w:val="subscript"/>
                <w:lang w:eastAsia="pt-BR"/>
              </w:rPr>
              <w:t>t</w:t>
            </w:r>
          </w:p>
        </w:tc>
      </w:tr>
      <w:tr w:rsidR="008B15A5" w:rsidRPr="008B15A5" w:rsidTr="009F01F2">
        <w:trPr>
          <w:trHeight w:val="300"/>
        </w:trPr>
        <w:tc>
          <w:tcPr>
            <w:tcW w:w="1141"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2</w:t>
            </w:r>
          </w:p>
        </w:tc>
        <w:tc>
          <w:tcPr>
            <w:tcW w:w="1774"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0,4895</w:t>
            </w:r>
          </w:p>
        </w:tc>
        <w:tc>
          <w:tcPr>
            <w:tcW w:w="1989"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0,305</w:t>
            </w:r>
          </w:p>
        </w:tc>
        <w:tc>
          <w:tcPr>
            <w:tcW w:w="1938"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0,7606</w:t>
            </w:r>
          </w:p>
        </w:tc>
        <w:tc>
          <w:tcPr>
            <w:tcW w:w="2229"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0,6696</w:t>
            </w:r>
          </w:p>
        </w:tc>
      </w:tr>
      <w:tr w:rsidR="008B15A5" w:rsidRPr="008B15A5" w:rsidTr="009F01F2">
        <w:trPr>
          <w:trHeight w:val="288"/>
        </w:trPr>
        <w:tc>
          <w:tcPr>
            <w:tcW w:w="1141"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 xml:space="preserve">2 </w:t>
            </w:r>
            <w:r w:rsidRPr="008B15A5">
              <w:rPr>
                <w:rFonts w:ascii="Times New Roman" w:eastAsia="Times New Roman" w:hAnsi="Times New Roman" w:cs="Times New Roman"/>
                <w:color w:val="00000A"/>
                <w:sz w:val="18"/>
                <w:szCs w:val="18"/>
                <w:lang w:eastAsia="pt-BR"/>
              </w:rPr>
              <w:t>ajustado</w:t>
            </w:r>
          </w:p>
        </w:tc>
        <w:tc>
          <w:tcPr>
            <w:tcW w:w="1774"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0.4670</w:t>
            </w:r>
          </w:p>
        </w:tc>
        <w:tc>
          <w:tcPr>
            <w:tcW w:w="1989"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0,2744</w:t>
            </w:r>
          </w:p>
        </w:tc>
        <w:tc>
          <w:tcPr>
            <w:tcW w:w="1938"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c>
          <w:tcPr>
            <w:tcW w:w="2229"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r>
      <w:tr w:rsidR="008B15A5" w:rsidRPr="008B15A5" w:rsidTr="009F01F2">
        <w:trPr>
          <w:trHeight w:val="300"/>
        </w:trPr>
        <w:tc>
          <w:tcPr>
            <w:tcW w:w="1141"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w:t>
            </w:r>
            <w:r w:rsidRPr="008B15A5">
              <w:rPr>
                <w:rFonts w:ascii="Times New Roman" w:eastAsia="Times New Roman" w:hAnsi="Times New Roman" w:cs="Times New Roman"/>
                <w:color w:val="00000A"/>
                <w:sz w:val="18"/>
                <w:szCs w:val="18"/>
                <w:vertAlign w:val="superscript"/>
                <w:lang w:eastAsia="pt-BR"/>
              </w:rPr>
              <w:t xml:space="preserve">o </w:t>
            </w:r>
            <w:r w:rsidRPr="008B15A5">
              <w:rPr>
                <w:rFonts w:ascii="Times New Roman" w:eastAsia="Times New Roman" w:hAnsi="Times New Roman" w:cs="Times New Roman"/>
                <w:color w:val="00000A"/>
                <w:sz w:val="18"/>
                <w:szCs w:val="18"/>
                <w:lang w:eastAsia="pt-BR"/>
              </w:rPr>
              <w:t>de variáveis</w:t>
            </w:r>
          </w:p>
        </w:tc>
        <w:tc>
          <w:tcPr>
            <w:tcW w:w="1774"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89"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38"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2229"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3</w:t>
            </w:r>
          </w:p>
        </w:tc>
      </w:tr>
      <w:tr w:rsidR="009F01F2" w:rsidRPr="008B15A5" w:rsidTr="008A3AC8">
        <w:trPr>
          <w:trHeight w:val="300"/>
        </w:trPr>
        <w:tc>
          <w:tcPr>
            <w:tcW w:w="1141"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1774"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1989"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1938"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2229"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r>
      <w:tr w:rsidR="008B15A5" w:rsidRPr="008B15A5" w:rsidTr="008A3AC8">
        <w:trPr>
          <w:trHeight w:val="492"/>
        </w:trPr>
        <w:tc>
          <w:tcPr>
            <w:tcW w:w="1141" w:type="dxa"/>
            <w:vMerge w:val="restart"/>
            <w:tcBorders>
              <w:top w:val="double" w:sz="6" w:space="0" w:color="auto"/>
              <w:left w:val="nil"/>
              <w:bottom w:val="nil"/>
              <w:right w:val="nil"/>
            </w:tcBorders>
            <w:shd w:val="clear" w:color="000000" w:fill="E7E6E6"/>
            <w:noWrap/>
            <w:vAlign w:val="center"/>
            <w:hideMark/>
          </w:tcPr>
          <w:p w:rsidR="008B15A5" w:rsidRPr="008B15A5" w:rsidRDefault="008B15A5" w:rsidP="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Variáveis</w:t>
            </w:r>
          </w:p>
        </w:tc>
        <w:tc>
          <w:tcPr>
            <w:tcW w:w="1774"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1989"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domicilios com carro </w:t>
            </w:r>
          </w:p>
        </w:tc>
        <w:tc>
          <w:tcPr>
            <w:tcW w:w="1938"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2229"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r>
      <w:tr w:rsidR="008B15A5" w:rsidRPr="008B15A5" w:rsidTr="009F01F2">
        <w:trPr>
          <w:trHeight w:val="480"/>
        </w:trPr>
        <w:tc>
          <w:tcPr>
            <w:tcW w:w="1141" w:type="dxa"/>
            <w:vMerge/>
            <w:tcBorders>
              <w:top w:val="nil"/>
              <w:left w:val="nil"/>
              <w:bottom w:val="nil"/>
              <w:right w:val="nil"/>
            </w:tcBorders>
            <w:vAlign w:val="center"/>
            <w:hideMark/>
          </w:tcPr>
          <w:p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estabelecimentos</w:t>
            </w:r>
          </w:p>
        </w:tc>
        <w:tc>
          <w:tcPr>
            <w:tcW w:w="1989"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c>
          <w:tcPr>
            <w:tcW w:w="1938"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linhas de ônibus</w:t>
            </w:r>
          </w:p>
        </w:tc>
        <w:tc>
          <w:tcPr>
            <w:tcW w:w="2229"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r>
      <w:tr w:rsidR="008B15A5" w:rsidRPr="008B15A5" w:rsidTr="009F01F2">
        <w:trPr>
          <w:trHeight w:val="480"/>
        </w:trPr>
        <w:tc>
          <w:tcPr>
            <w:tcW w:w="1141" w:type="dxa"/>
            <w:vMerge/>
            <w:tcBorders>
              <w:top w:val="nil"/>
              <w:left w:val="nil"/>
              <w:bottom w:val="nil"/>
              <w:right w:val="nil"/>
            </w:tcBorders>
            <w:vAlign w:val="center"/>
            <w:hideMark/>
          </w:tcPr>
          <w:p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89"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38"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2229"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Proporção de domicilios com moto</w:t>
            </w:r>
          </w:p>
        </w:tc>
      </w:tr>
      <w:tr w:rsidR="008B15A5" w:rsidRPr="008B15A5" w:rsidTr="008A3AC8">
        <w:trPr>
          <w:trHeight w:val="492"/>
        </w:trPr>
        <w:tc>
          <w:tcPr>
            <w:tcW w:w="1141" w:type="dxa"/>
            <w:vMerge/>
            <w:tcBorders>
              <w:top w:val="nil"/>
              <w:left w:val="nil"/>
              <w:bottom w:val="double" w:sz="6" w:space="0" w:color="auto"/>
              <w:right w:val="nil"/>
            </w:tcBorders>
            <w:vAlign w:val="center"/>
            <w:hideMark/>
          </w:tcPr>
          <w:p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1989"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Renda per capita</w:t>
            </w:r>
          </w:p>
        </w:tc>
        <w:tc>
          <w:tcPr>
            <w:tcW w:w="1938"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2229"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r>
      <w:tr w:rsidR="008A3AC8" w:rsidRPr="008B15A5" w:rsidTr="008A3AC8">
        <w:trPr>
          <w:trHeight w:val="356"/>
        </w:trPr>
        <w:tc>
          <w:tcPr>
            <w:tcW w:w="1141" w:type="dxa"/>
            <w:tcBorders>
              <w:top w:val="double" w:sz="6" w:space="0" w:color="auto"/>
              <w:left w:val="nil"/>
              <w:bottom w:val="nil"/>
              <w:right w:val="nil"/>
            </w:tcBorders>
            <w:shd w:val="clear" w:color="auto" w:fill="auto"/>
            <w:noWrap/>
            <w:vAlign w:val="center"/>
          </w:tcPr>
          <w:p w:rsidR="008A3AC8" w:rsidRPr="008B15A5" w:rsidRDefault="008A3AC8" w:rsidP="008B15A5">
            <w:pPr>
              <w:spacing w:after="0" w:line="240" w:lineRule="auto"/>
              <w:jc w:val="both"/>
              <w:rPr>
                <w:rFonts w:ascii="Times New Roman" w:eastAsia="Times New Roman" w:hAnsi="Times New Roman" w:cs="Times New Roman"/>
                <w:color w:val="00000A"/>
                <w:sz w:val="18"/>
                <w:szCs w:val="18"/>
                <w:lang w:eastAsia="pt-BR"/>
              </w:rPr>
            </w:pPr>
          </w:p>
        </w:tc>
        <w:tc>
          <w:tcPr>
            <w:tcW w:w="3763" w:type="dxa"/>
            <w:gridSpan w:val="2"/>
            <w:tcBorders>
              <w:top w:val="double" w:sz="6" w:space="0" w:color="auto"/>
              <w:left w:val="nil"/>
              <w:bottom w:val="nil"/>
              <w:right w:val="nil"/>
            </w:tcBorders>
            <w:shd w:val="clear" w:color="auto" w:fill="auto"/>
            <w:noWrap/>
            <w:vAlign w:val="center"/>
          </w:tcPr>
          <w:p w:rsidR="008A3AC8" w:rsidRPr="008B15A5" w:rsidRDefault="008A3AC8" w:rsidP="008B15A5">
            <w:pPr>
              <w:spacing w:after="0" w:line="240" w:lineRule="auto"/>
              <w:jc w:val="both"/>
              <w:rPr>
                <w:rFonts w:ascii="Times New Roman" w:eastAsia="Times New Roman" w:hAnsi="Times New Roman" w:cs="Times New Roman"/>
                <w:color w:val="00000A"/>
                <w:sz w:val="18"/>
                <w:szCs w:val="18"/>
                <w:lang w:eastAsia="pt-BR"/>
              </w:rPr>
            </w:pPr>
          </w:p>
        </w:tc>
        <w:tc>
          <w:tcPr>
            <w:tcW w:w="4167" w:type="dxa"/>
            <w:gridSpan w:val="2"/>
            <w:tcBorders>
              <w:top w:val="double" w:sz="6" w:space="0" w:color="auto"/>
              <w:left w:val="nil"/>
              <w:bottom w:val="nil"/>
              <w:right w:val="nil"/>
            </w:tcBorders>
            <w:shd w:val="clear" w:color="auto" w:fill="auto"/>
            <w:noWrap/>
            <w:vAlign w:val="center"/>
          </w:tcPr>
          <w:p w:rsidR="008A3AC8" w:rsidRPr="008B15A5" w:rsidRDefault="008A3AC8" w:rsidP="008B15A5">
            <w:pPr>
              <w:spacing w:after="0" w:line="240" w:lineRule="auto"/>
              <w:jc w:val="both"/>
              <w:rPr>
                <w:rFonts w:ascii="Times New Roman" w:eastAsia="Times New Roman" w:hAnsi="Times New Roman" w:cs="Times New Roman"/>
                <w:color w:val="00000A"/>
                <w:sz w:val="18"/>
                <w:szCs w:val="18"/>
                <w:lang w:eastAsia="pt-BR"/>
              </w:rPr>
            </w:pPr>
          </w:p>
        </w:tc>
      </w:tr>
      <w:tr w:rsidR="008B15A5" w:rsidRPr="008B15A5" w:rsidTr="008A3AC8">
        <w:trPr>
          <w:trHeight w:val="1236"/>
        </w:trPr>
        <w:tc>
          <w:tcPr>
            <w:tcW w:w="1141" w:type="dxa"/>
            <w:tcBorders>
              <w:top w:val="single" w:sz="4"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Fator espacial</w:t>
            </w:r>
          </w:p>
        </w:tc>
        <w:tc>
          <w:tcPr>
            <w:tcW w:w="3763" w:type="dxa"/>
            <w:gridSpan w:val="2"/>
            <w:tcBorders>
              <w:top w:val="single" w:sz="4"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há</w:t>
            </w:r>
          </w:p>
        </w:tc>
        <w:tc>
          <w:tcPr>
            <w:tcW w:w="4167" w:type="dxa"/>
            <w:gridSpan w:val="2"/>
            <w:tcBorders>
              <w:top w:val="single" w:sz="4"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Coeficiente espacial dependente da vizinhança – contribui para retirar a perturbação da autocorrelação espacial das outras variáveis</w:t>
            </w:r>
          </w:p>
        </w:tc>
      </w:tr>
      <w:tr w:rsidR="008B15A5" w:rsidRPr="008B15A5" w:rsidTr="009F01F2">
        <w:trPr>
          <w:trHeight w:val="1236"/>
        </w:trPr>
        <w:tc>
          <w:tcPr>
            <w:tcW w:w="1141"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lastRenderedPageBreak/>
              <w:t>Vantagens</w:t>
            </w:r>
          </w:p>
        </w:tc>
        <w:tc>
          <w:tcPr>
            <w:tcW w:w="3763" w:type="dxa"/>
            <w:gridSpan w:val="2"/>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Simplicidade do modelo e fácil interpretação dos resultados e de sua qualidade</w:t>
            </w:r>
          </w:p>
        </w:tc>
        <w:tc>
          <w:tcPr>
            <w:tcW w:w="4167" w:type="dxa"/>
            <w:gridSpan w:val="2"/>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Enquanto mantém a simplicidade, os modelos SAR conseguem captar bem a variância espacial da amostra, obtendo os maiores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dentre os modelos usados</w:t>
            </w:r>
          </w:p>
        </w:tc>
      </w:tr>
      <w:tr w:rsidR="008B15A5" w:rsidRPr="008B15A5" w:rsidTr="009F01F2">
        <w:trPr>
          <w:trHeight w:val="1236"/>
        </w:trPr>
        <w:tc>
          <w:tcPr>
            <w:tcW w:w="1141" w:type="dxa"/>
            <w:tcBorders>
              <w:top w:val="nil"/>
              <w:left w:val="nil"/>
              <w:bottom w:val="single" w:sz="12"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Desvantagens</w:t>
            </w:r>
          </w:p>
        </w:tc>
        <w:tc>
          <w:tcPr>
            <w:tcW w:w="3763" w:type="dxa"/>
            <w:gridSpan w:val="2"/>
            <w:tcBorders>
              <w:top w:val="nil"/>
              <w:left w:val="nil"/>
              <w:bottom w:val="single" w:sz="12"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consegue lidar com as dependências espaciais dos dados. Mesmo selecionando variáveis semelhantes aos modelos espaciais, seus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são muito menores</w:t>
            </w:r>
          </w:p>
        </w:tc>
        <w:tc>
          <w:tcPr>
            <w:tcW w:w="4167" w:type="dxa"/>
            <w:gridSpan w:val="2"/>
            <w:tcBorders>
              <w:top w:val="nil"/>
              <w:left w:val="nil"/>
              <w:bottom w:val="single" w:sz="12" w:space="0" w:color="auto"/>
              <w:right w:val="nil"/>
            </w:tcBorders>
            <w:shd w:val="clear" w:color="auto" w:fill="auto"/>
            <w:noWrap/>
            <w:vAlign w:val="center"/>
            <w:hideMark/>
          </w:tcPr>
          <w:p w:rsidR="008B15A5" w:rsidRPr="008B15A5" w:rsidRDefault="008B15A5" w:rsidP="004C5CE0">
            <w:pPr>
              <w:keepNext/>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Apesar conseguir lidar bem com a não- estacionariedade da variável dependente, os modelos não conseguem processar bem a não-estacionariedade das variáveis explicativas.</w:t>
            </w:r>
          </w:p>
        </w:tc>
      </w:tr>
    </w:tbl>
    <w:p w:rsidR="009F01F2" w:rsidRPr="00D03AF6" w:rsidRDefault="009F01F2" w:rsidP="009F01F2">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Os autores.</w:t>
      </w:r>
    </w:p>
    <w:p w:rsidR="008A3AC8" w:rsidRDefault="008A3AC8" w:rsidP="008B15A5">
      <w:pPr>
        <w:pBdr>
          <w:top w:val="nil"/>
          <w:left w:val="nil"/>
          <w:bottom w:val="nil"/>
          <w:right w:val="nil"/>
          <w:between w:val="nil"/>
        </w:pBdr>
        <w:spacing w:after="0" w:line="240" w:lineRule="auto"/>
        <w:jc w:val="both"/>
        <w:rPr>
          <w:rFonts w:ascii="Times New Roman" w:hAnsi="Times New Roman" w:cs="Times New Roman"/>
        </w:rPr>
      </w:pPr>
    </w:p>
    <w:p w:rsidR="00555D70"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r w:rsidRPr="008B15A5">
        <w:rPr>
          <w:rFonts w:ascii="Times New Roman" w:hAnsi="Times New Roman" w:cs="Times New Roman"/>
          <w:color w:val="00000A"/>
          <w:sz w:val="24"/>
          <w:szCs w:val="24"/>
        </w:rPr>
        <w:t xml:space="preserve">As modelagens espaciais para as duas medidas refletiram a distribuição de infraestrutura de transporte público. As variáveis de acesso a Metrô e CPTM foram captadas em quase todos os modelos, assim como quase todos os modelos capturaram alguma medida de densidade de infraestrutura de ônibus. Algumas variáveis socioeconômicas refletiram distribuições centro-periferia presentes nos dados – padrão que era mais presente em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B15A5">
        <w:rPr>
          <w:rFonts w:ascii="Times New Roman" w:hAnsi="Times New Roman" w:cs="Times New Roman"/>
          <w:color w:val="00000A"/>
          <w:sz w:val="24"/>
          <w:szCs w:val="24"/>
        </w:rPr>
        <w:t xml:space="preserve"> que em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B15A5">
        <w:rPr>
          <w:rFonts w:ascii="Times New Roman" w:hAnsi="Times New Roman" w:cs="Times New Roman"/>
          <w:color w:val="00000A"/>
          <w:sz w:val="24"/>
          <w:szCs w:val="24"/>
        </w:rPr>
        <w:t xml:space="preserve"> – como a porcentagem de não brancos nos distritos e a densidade populacional. Os modelos lineares simples, apesar de selecionarem variáveis semelhante (principalmente no caso de D</w:t>
      </w:r>
      <w:r w:rsidRPr="008B15A5">
        <w:rPr>
          <w:rFonts w:ascii="Times New Roman" w:hAnsi="Times New Roman" w:cs="Times New Roman"/>
          <w:color w:val="00000A"/>
          <w:sz w:val="24"/>
          <w:szCs w:val="24"/>
          <w:vertAlign w:val="subscript"/>
        </w:rPr>
        <w:t>t</w:t>
      </w:r>
      <w:r w:rsidRPr="008B15A5">
        <w:rPr>
          <w:rFonts w:ascii="Times New Roman" w:hAnsi="Times New Roman" w:cs="Times New Roman"/>
          <w:color w:val="00000A"/>
          <w:sz w:val="24"/>
          <w:szCs w:val="24"/>
        </w:rPr>
        <w:t xml:space="preserve">), apresentaram pouca capacidade de explicar as variações nos dados. </w:t>
      </w:r>
      <w:r w:rsidRPr="008B15A5">
        <w:rPr>
          <w:rFonts w:ascii="Times New Roman" w:hAnsi="Times New Roman" w:cs="Times New Roman"/>
          <w:sz w:val="24"/>
          <w:szCs w:val="24"/>
        </w:rPr>
        <w:t>A</w:t>
      </w:r>
      <w:r w:rsidRPr="008B15A5">
        <w:rPr>
          <w:rFonts w:ascii="Times New Roman" w:hAnsi="Times New Roman" w:cs="Times New Roman"/>
          <w:color w:val="00000A"/>
          <w:sz w:val="24"/>
          <w:szCs w:val="24"/>
        </w:rPr>
        <w:t xml:space="preserve">pesar dos vieses, as medidas parecem manter relações consistentes com as variáveis relativas ao transporte público. Uma das possibilidades de melhora da qualidade dos modelos pode ser a inclusão de variáveis relacionadas a infraestrutura que afetem o desempenho do transporte privado.Os modelos utilizados </w:t>
      </w:r>
      <w:r w:rsidRPr="008B15A5">
        <w:rPr>
          <w:rFonts w:ascii="Times New Roman" w:hAnsi="Times New Roman" w:cs="Times New Roman"/>
          <w:sz w:val="24"/>
          <w:szCs w:val="24"/>
        </w:rPr>
        <w:t>neste</w:t>
      </w:r>
      <w:r w:rsidRPr="008B15A5">
        <w:rPr>
          <w:rFonts w:ascii="Times New Roman" w:hAnsi="Times New Roman" w:cs="Times New Roman"/>
          <w:color w:val="00000A"/>
          <w:sz w:val="24"/>
          <w:szCs w:val="24"/>
        </w:rPr>
        <w:t xml:space="preserve"> trabalho pecam nesse sentido. Outro fato que pode melhorar a qualidade dos modelos é um estudo mais aprofundado das características da distribuição dos dados para a tomada de decisões </w:t>
      </w:r>
      <w:r w:rsidRPr="008B15A5">
        <w:rPr>
          <w:rFonts w:ascii="Times New Roman" w:hAnsi="Times New Roman" w:cs="Times New Roman"/>
          <w:sz w:val="24"/>
          <w:szCs w:val="24"/>
        </w:rPr>
        <w:t>de política pública</w:t>
      </w:r>
      <w:r w:rsidRPr="008B15A5">
        <w:rPr>
          <w:rFonts w:ascii="Times New Roman" w:hAnsi="Times New Roman" w:cs="Times New Roman"/>
          <w:color w:val="00000A"/>
          <w:sz w:val="24"/>
          <w:szCs w:val="24"/>
        </w:rPr>
        <w:t>. A possibilidade de abordagens como essa substituírem as pesquisas empíricas como a OD podem ainda estar distantes. As medidas de demandas de viagens, com informações estatisticamente relevantes sobre escolhas do modal, objetivos da viagem, divisões socioeconômicas, entre outros detalhes, são difíceis de se simular. Mas isso não quer dizer que os resultados da OD não podem ser enriquecidos com esse tipo de abordagem que, se alimentada com informações da própria pesquisa</w:t>
      </w:r>
      <w:r w:rsidRPr="008B15A5">
        <w:rPr>
          <w:rFonts w:ascii="Times New Roman" w:hAnsi="Times New Roman" w:cs="Times New Roman"/>
          <w:sz w:val="24"/>
          <w:szCs w:val="24"/>
        </w:rPr>
        <w:t>,</w:t>
      </w:r>
      <w:r w:rsidRPr="008B15A5">
        <w:rPr>
          <w:rFonts w:ascii="Times New Roman" w:hAnsi="Times New Roman" w:cs="Times New Roman"/>
          <w:color w:val="00000A"/>
          <w:sz w:val="24"/>
          <w:szCs w:val="24"/>
        </w:rPr>
        <w:t xml:space="preserve"> pode fornecer estimativas úteis de tempos de viagens – para citar o caso em particular. No futuro, esse tipo de abordagem tem potencial para contribuir para a redução dos custos e do aumento da tempestividade da produção de informações de mobilidade. Quanto ao uso desses dados para alimentar processos de decisão dos entes da administração pública: As indicações do presente trabalho apontam que os dados simulados </w:t>
      </w:r>
      <w:r w:rsidR="004C5CE0">
        <w:rPr>
          <w:rFonts w:ascii="Times New Roman" w:hAnsi="Times New Roman" w:cs="Times New Roman"/>
          <w:color w:val="00000A"/>
          <w:sz w:val="24"/>
          <w:szCs w:val="24"/>
        </w:rPr>
        <w:t>a partir de ferramentas de roteamento usadas no dia a dia podem oferecer informações relevantes sobre mobilidade urbana e podem ser</w:t>
      </w:r>
      <w:r w:rsidRPr="008B15A5">
        <w:rPr>
          <w:rFonts w:ascii="Times New Roman" w:hAnsi="Times New Roman" w:cs="Times New Roman"/>
          <w:color w:val="00000A"/>
          <w:sz w:val="24"/>
          <w:szCs w:val="24"/>
        </w:rPr>
        <w:t xml:space="preserve"> importantes </w:t>
      </w:r>
      <w:r w:rsidR="004C5CE0">
        <w:rPr>
          <w:rFonts w:ascii="Times New Roman" w:hAnsi="Times New Roman" w:cs="Times New Roman"/>
          <w:color w:val="00000A"/>
          <w:sz w:val="24"/>
          <w:szCs w:val="24"/>
        </w:rPr>
        <w:t>ferramentas para analisar</w:t>
      </w:r>
      <w:r w:rsidRPr="008B15A5">
        <w:rPr>
          <w:rFonts w:ascii="Times New Roman" w:hAnsi="Times New Roman" w:cs="Times New Roman"/>
          <w:color w:val="00000A"/>
          <w:sz w:val="24"/>
          <w:szCs w:val="24"/>
        </w:rPr>
        <w:t xml:space="preserve"> a mobilidade em São Paulo</w:t>
      </w:r>
      <w:r w:rsidR="004C5CE0">
        <w:rPr>
          <w:rFonts w:ascii="Times New Roman" w:hAnsi="Times New Roman" w:cs="Times New Roman"/>
          <w:color w:val="00000A"/>
          <w:sz w:val="24"/>
          <w:szCs w:val="24"/>
        </w:rPr>
        <w:t xml:space="preserve"> e outras cidades</w:t>
      </w:r>
      <w:r w:rsidRPr="008B15A5">
        <w:rPr>
          <w:rFonts w:ascii="Times New Roman" w:hAnsi="Times New Roman" w:cs="Times New Roman"/>
          <w:color w:val="00000A"/>
          <w:sz w:val="24"/>
          <w:szCs w:val="24"/>
        </w:rPr>
        <w:t xml:space="preserve">. </w:t>
      </w:r>
      <w:ins w:id="39" w:author="teste" w:date="2020-05-11T11:50:00Z">
        <w:r w:rsidR="00B337AE">
          <w:rPr>
            <w:rFonts w:ascii="Times New Roman" w:hAnsi="Times New Roman" w:cs="Times New Roman"/>
            <w:color w:val="00000A"/>
            <w:sz w:val="24"/>
            <w:szCs w:val="24"/>
          </w:rPr>
          <w:t>Como desta</w:t>
        </w:r>
      </w:ins>
      <w:ins w:id="40" w:author="teste" w:date="2020-05-11T11:51:00Z">
        <w:r w:rsidR="00B337AE">
          <w:rPr>
            <w:rFonts w:ascii="Times New Roman" w:hAnsi="Times New Roman" w:cs="Times New Roman"/>
            <w:color w:val="00000A"/>
            <w:sz w:val="24"/>
            <w:szCs w:val="24"/>
          </w:rPr>
          <w:t>ca</w:t>
        </w:r>
      </w:ins>
      <w:ins w:id="41" w:author="teste" w:date="2020-05-11T11:50:00Z">
        <w:r w:rsidR="00B337AE">
          <w:rPr>
            <w:rFonts w:ascii="Times New Roman" w:hAnsi="Times New Roman" w:cs="Times New Roman"/>
            <w:color w:val="00000A"/>
            <w:sz w:val="24"/>
            <w:szCs w:val="24"/>
          </w:rPr>
          <w:t>m Letouzé e Jutting, as estruturas institucionais</w:t>
        </w:r>
      </w:ins>
      <w:ins w:id="42" w:author="teste" w:date="2020-05-11T11:51:00Z">
        <w:r w:rsidR="00B337AE">
          <w:rPr>
            <w:rFonts w:ascii="Times New Roman" w:hAnsi="Times New Roman" w:cs="Times New Roman"/>
            <w:color w:val="00000A"/>
            <w:sz w:val="24"/>
            <w:szCs w:val="24"/>
          </w:rPr>
          <w:t xml:space="preserve"> de produção de dados oficiais</w:t>
        </w:r>
      </w:ins>
      <w:ins w:id="43" w:author="teste" w:date="2020-05-11T11:50:00Z">
        <w:r w:rsidR="00B337AE">
          <w:rPr>
            <w:rFonts w:ascii="Times New Roman" w:hAnsi="Times New Roman" w:cs="Times New Roman"/>
            <w:color w:val="00000A"/>
            <w:sz w:val="24"/>
            <w:szCs w:val="24"/>
          </w:rPr>
          <w:t xml:space="preserve"> </w:t>
        </w:r>
      </w:ins>
      <w:ins w:id="44" w:author="teste" w:date="2020-05-11T11:51:00Z">
        <w:r w:rsidR="00B337AE">
          <w:rPr>
            <w:rFonts w:ascii="Times New Roman" w:hAnsi="Times New Roman" w:cs="Times New Roman"/>
            <w:color w:val="00000A"/>
            <w:sz w:val="24"/>
            <w:szCs w:val="24"/>
          </w:rPr>
          <w:t>têm um papel importante na escolha e na discussão dos dados a serem produzidos; o uso e validaçãio dessas</w:t>
        </w:r>
      </w:ins>
      <w:ins w:id="45" w:author="teste" w:date="2020-05-11T11:52:00Z">
        <w:r w:rsidR="00B337AE">
          <w:rPr>
            <w:rFonts w:ascii="Times New Roman" w:hAnsi="Times New Roman" w:cs="Times New Roman"/>
            <w:color w:val="00000A"/>
            <w:sz w:val="24"/>
            <w:szCs w:val="24"/>
          </w:rPr>
          <w:t xml:space="preserve"> novas estratégias de </w:t>
        </w:r>
        <w:r w:rsidR="00B337AE">
          <w:rPr>
            <w:rFonts w:ascii="Times New Roman" w:hAnsi="Times New Roman" w:cs="Times New Roman"/>
            <w:i/>
            <w:color w:val="00000A"/>
            <w:sz w:val="24"/>
            <w:szCs w:val="24"/>
          </w:rPr>
          <w:t xml:space="preserve">Big Data Analytics </w:t>
        </w:r>
        <w:r w:rsidR="00B337AE">
          <w:rPr>
            <w:rFonts w:ascii="Times New Roman" w:hAnsi="Times New Roman" w:cs="Times New Roman"/>
            <w:color w:val="00000A"/>
            <w:sz w:val="24"/>
            <w:szCs w:val="24"/>
          </w:rPr>
          <w:t>são importantes para não só aumentar a</w:t>
        </w:r>
      </w:ins>
      <w:ins w:id="46" w:author="teste" w:date="2020-05-11T11:53:00Z">
        <w:r w:rsidR="00B337AE">
          <w:rPr>
            <w:rFonts w:ascii="Times New Roman" w:hAnsi="Times New Roman" w:cs="Times New Roman"/>
            <w:color w:val="00000A"/>
            <w:sz w:val="24"/>
            <w:szCs w:val="24"/>
          </w:rPr>
          <w:t xml:space="preserve"> eficiência da produção de dados, mas também validar e</w:t>
        </w:r>
      </w:ins>
      <w:ins w:id="47" w:author="teste" w:date="2020-05-11T11:54:00Z">
        <w:r w:rsidR="00B337AE">
          <w:rPr>
            <w:rFonts w:ascii="Times New Roman" w:hAnsi="Times New Roman" w:cs="Times New Roman"/>
            <w:color w:val="00000A"/>
            <w:sz w:val="24"/>
            <w:szCs w:val="24"/>
          </w:rPr>
          <w:t xml:space="preserve"> </w:t>
        </w:r>
      </w:ins>
      <w:ins w:id="48" w:author="teste" w:date="2020-05-11T11:53:00Z">
        <w:r w:rsidR="00B337AE">
          <w:rPr>
            <w:rFonts w:ascii="Times New Roman" w:hAnsi="Times New Roman" w:cs="Times New Roman"/>
            <w:color w:val="00000A"/>
            <w:sz w:val="24"/>
            <w:szCs w:val="24"/>
          </w:rPr>
          <w:t>fomentar um debate público</w:t>
        </w:r>
      </w:ins>
      <w:ins w:id="49" w:author="teste" w:date="2020-05-11T11:54:00Z">
        <w:r w:rsidR="00D106CE">
          <w:rPr>
            <w:rFonts w:ascii="Times New Roman" w:hAnsi="Times New Roman" w:cs="Times New Roman"/>
            <w:color w:val="00000A"/>
            <w:sz w:val="24"/>
            <w:szCs w:val="24"/>
          </w:rPr>
          <w:t xml:space="preserve"> suas vantagens e</w:t>
        </w:r>
      </w:ins>
      <w:ins w:id="50" w:author="teste" w:date="2020-05-11T11:53:00Z">
        <w:r w:rsidR="00B337AE">
          <w:rPr>
            <w:rFonts w:ascii="Times New Roman" w:hAnsi="Times New Roman" w:cs="Times New Roman"/>
            <w:color w:val="00000A"/>
            <w:sz w:val="24"/>
            <w:szCs w:val="24"/>
          </w:rPr>
          <w:t xml:space="preserve"> seus limites</w:t>
        </w:r>
      </w:ins>
      <w:ins w:id="51" w:author="teste" w:date="2020-05-11T11:54:00Z">
        <w:r w:rsidR="00D106CE">
          <w:rPr>
            <w:rFonts w:ascii="Times New Roman" w:hAnsi="Times New Roman" w:cs="Times New Roman"/>
            <w:color w:val="00000A"/>
            <w:sz w:val="24"/>
            <w:szCs w:val="24"/>
          </w:rPr>
          <w:t xml:space="preserve">. </w:t>
        </w:r>
      </w:ins>
      <w:ins w:id="52" w:author="teste" w:date="2020-05-11T11:55:00Z">
        <w:r w:rsidR="00D106CE">
          <w:rPr>
            <w:rFonts w:ascii="Times New Roman" w:hAnsi="Times New Roman" w:cs="Times New Roman"/>
            <w:color w:val="00000A"/>
            <w:sz w:val="24"/>
            <w:szCs w:val="24"/>
          </w:rPr>
          <w:t>Para m</w:t>
        </w:r>
      </w:ins>
      <w:ins w:id="53" w:author="teste" w:date="2020-05-11T11:56:00Z">
        <w:r w:rsidR="00D106CE">
          <w:rPr>
            <w:rFonts w:ascii="Times New Roman" w:hAnsi="Times New Roman" w:cs="Times New Roman"/>
            <w:color w:val="00000A"/>
            <w:sz w:val="24"/>
            <w:szCs w:val="24"/>
          </w:rPr>
          <w:t xml:space="preserve">ater a capacidade dessas instituições de fornecerem respostas informacionais às demandas crescentes de </w:t>
        </w:r>
      </w:ins>
      <w:ins w:id="54" w:author="teste" w:date="2020-05-11T11:59:00Z">
        <w:r w:rsidR="00D106CE">
          <w:rPr>
            <w:rFonts w:ascii="Times New Roman" w:hAnsi="Times New Roman" w:cs="Times New Roman"/>
            <w:color w:val="00000A"/>
            <w:sz w:val="24"/>
            <w:szCs w:val="24"/>
          </w:rPr>
          <w:t>questões sociais</w:t>
        </w:r>
      </w:ins>
      <w:ins w:id="55" w:author="teste" w:date="2020-05-11T11:56:00Z">
        <w:r w:rsidR="00D106CE">
          <w:rPr>
            <w:rFonts w:ascii="Times New Roman" w:hAnsi="Times New Roman" w:cs="Times New Roman"/>
            <w:color w:val="00000A"/>
            <w:sz w:val="24"/>
            <w:szCs w:val="24"/>
          </w:rPr>
          <w:t xml:space="preserve">, uma sinergia maior entre </w:t>
        </w:r>
      </w:ins>
      <w:ins w:id="56" w:author="teste" w:date="2020-05-11T11:57:00Z">
        <w:r w:rsidR="00D106CE">
          <w:rPr>
            <w:rFonts w:ascii="Times New Roman" w:hAnsi="Times New Roman" w:cs="Times New Roman"/>
            <w:color w:val="00000A"/>
            <w:sz w:val="24"/>
            <w:szCs w:val="24"/>
          </w:rPr>
          <w:t xml:space="preserve">essas técnicas e as instituições que exercem a capacidade estatística oficial </w:t>
        </w:r>
      </w:ins>
      <w:ins w:id="57" w:author="teste" w:date="2020-05-11T11:58:00Z">
        <w:r w:rsidR="00D106CE">
          <w:rPr>
            <w:rFonts w:ascii="Times New Roman" w:hAnsi="Times New Roman" w:cs="Times New Roman"/>
            <w:color w:val="00000A"/>
            <w:sz w:val="24"/>
            <w:szCs w:val="24"/>
          </w:rPr>
          <w:t>é</w:t>
        </w:r>
      </w:ins>
      <w:ins w:id="58" w:author="teste" w:date="2020-05-11T11:59:00Z">
        <w:r w:rsidR="00D106CE">
          <w:rPr>
            <w:rFonts w:ascii="Times New Roman" w:hAnsi="Times New Roman" w:cs="Times New Roman"/>
            <w:color w:val="00000A"/>
            <w:sz w:val="24"/>
            <w:szCs w:val="24"/>
          </w:rPr>
          <w:t xml:space="preserve"> muito bem vinda.</w:t>
        </w:r>
      </w:ins>
      <w:ins w:id="59" w:author="teste" w:date="2020-05-11T11:58:00Z">
        <w:r w:rsidR="00D106CE">
          <w:rPr>
            <w:rFonts w:ascii="Times New Roman" w:hAnsi="Times New Roman" w:cs="Times New Roman"/>
            <w:color w:val="00000A"/>
            <w:sz w:val="24"/>
            <w:szCs w:val="24"/>
          </w:rPr>
          <w:t xml:space="preserve"> </w:t>
        </w:r>
      </w:ins>
      <w:r w:rsidRPr="008B15A5">
        <w:rPr>
          <w:rFonts w:ascii="Times New Roman" w:hAnsi="Times New Roman" w:cs="Times New Roman"/>
          <w:color w:val="00000A"/>
          <w:sz w:val="24"/>
          <w:szCs w:val="24"/>
        </w:rPr>
        <w:t xml:space="preserve">Mas como adverte Kwan (2016), é preciso conhecer as limitações e os vieses derivados do uso intensivo de algoritmos para que se possa conhecer a qualidade dos dados gerados. A praticidade e a tempestividade dessa estratégia, para que seja plenamente aproveitada, deve passar por esforços importantes de validação com dados empíricos para que possa oferecer </w:t>
      </w:r>
      <w:r w:rsidRPr="008B15A5">
        <w:rPr>
          <w:rFonts w:ascii="Times New Roman" w:hAnsi="Times New Roman" w:cs="Times New Roman"/>
          <w:color w:val="00000A"/>
          <w:sz w:val="24"/>
          <w:szCs w:val="24"/>
        </w:rPr>
        <w:lastRenderedPageBreak/>
        <w:t xml:space="preserve">garantias de sua significância para a análise de problemas reais da mobilidade urbana, em particular, e da sociedade, em geral. </w:t>
      </w:r>
    </w:p>
    <w:p w:rsidR="008B15A5" w:rsidRPr="008B15A5"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p>
    <w:p w:rsidR="00AA66BC" w:rsidRDefault="00D51EB7" w:rsidP="00EE0704">
      <w:pPr>
        <w:pStyle w:val="Ttulo1"/>
        <w:spacing w:before="0" w:line="240" w:lineRule="auto"/>
        <w:contextualSpacing w:val="0"/>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38"/>
      <w:r w:rsidR="00483C92">
        <w:rPr>
          <w:b/>
          <w:lang w:val="pt-BR"/>
        </w:rPr>
        <w:t xml:space="preserve"> BIBLIOGRÁFICAS</w:t>
      </w:r>
    </w:p>
    <w:p w:rsidR="008B15A5"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ARANHA, V. Mobilidade pendular na metrópole paulista. São Paulo em perspectiva, v. 19, n.4, p. 96-109, 2005. </w:t>
      </w:r>
    </w:p>
    <w:p w:rsidR="001243FE"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sz w:val="24"/>
          <w:szCs w:val="24"/>
          <w:lang w:val="en-US"/>
        </w:rPr>
        <w:t xml:space="preserve">BEHRENS, K., MION, G., MURATA, Y., &amp; SUEDEKUM, </w:t>
      </w:r>
      <w:r w:rsidRPr="001A28FA">
        <w:rPr>
          <w:rFonts w:ascii="Times New Roman" w:hAnsi="Times New Roman" w:cs="Times New Roman"/>
          <w:color w:val="00000A"/>
          <w:sz w:val="24"/>
          <w:szCs w:val="24"/>
          <w:lang w:val="en-US"/>
        </w:rPr>
        <w:t xml:space="preserve">J. Spatial frictions. </w:t>
      </w:r>
      <w:r w:rsidR="001243FE" w:rsidRPr="008B15A5">
        <w:rPr>
          <w:rFonts w:ascii="Times New Roman" w:hAnsi="Times New Roman" w:cs="Times New Roman"/>
          <w:color w:val="00000A"/>
          <w:sz w:val="24"/>
          <w:szCs w:val="24"/>
        </w:rPr>
        <w:t>Journal of Urban Economics, 97, 40–70</w:t>
      </w:r>
      <w:r w:rsidR="001243FE">
        <w:rPr>
          <w:rFonts w:ascii="Times New Roman" w:hAnsi="Times New Roman" w:cs="Times New Roman"/>
          <w:color w:val="00000A"/>
          <w:sz w:val="24"/>
          <w:szCs w:val="24"/>
        </w:rPr>
        <w:t>, 2017</w:t>
      </w:r>
      <w:r w:rsidR="001243FE" w:rsidRPr="008B15A5">
        <w:rPr>
          <w:rFonts w:ascii="Times New Roman" w:hAnsi="Times New Roman" w:cs="Times New Roman"/>
          <w:color w:val="00000A"/>
          <w:sz w:val="24"/>
          <w:szCs w:val="24"/>
        </w:rPr>
        <w:t>. https://doi.org/10.1016/j.jue.2016.11.003</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CIA. DO METROPOLITANO DE SÃO PAULO. Pesquisa Origem-Destino 2007. São Paulo: Secretaria de Transportes Metropolitanos, 2008.</w:t>
      </w:r>
    </w:p>
    <w:p w:rsidR="008B15A5" w:rsidRDefault="008B15A5" w:rsidP="00432EC8">
      <w:pPr>
        <w:pBdr>
          <w:top w:val="nil"/>
          <w:left w:val="nil"/>
          <w:bottom w:val="nil"/>
          <w:right w:val="nil"/>
          <w:between w:val="nil"/>
        </w:pBdr>
        <w:spacing w:after="0" w:line="240" w:lineRule="auto"/>
        <w:rPr>
          <w:ins w:id="60" w:author="teste" w:date="2020-05-11T12:02:00Z"/>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DARGENT, E., LOTTA, G. , MEJÍA, J. A., MONCADA, G. A quem importa saber?: a economia política da capacidade estatística na América Latina, 2018 </w:t>
      </w:r>
    </w:p>
    <w:p w:rsidR="00D106CE" w:rsidRPr="00D106CE" w:rsidRDefault="00DE44F3" w:rsidP="00D106CE">
      <w:pPr>
        <w:pBdr>
          <w:top w:val="nil"/>
          <w:left w:val="nil"/>
          <w:bottom w:val="nil"/>
          <w:right w:val="nil"/>
          <w:between w:val="nil"/>
        </w:pBdr>
        <w:spacing w:after="0" w:line="240" w:lineRule="auto"/>
        <w:rPr>
          <w:rFonts w:ascii="Times New Roman" w:hAnsi="Times New Roman" w:cs="Times New Roman"/>
          <w:color w:val="00000A"/>
          <w:sz w:val="24"/>
          <w:szCs w:val="24"/>
          <w:lang w:val="en-US"/>
        </w:rPr>
      </w:pPr>
      <w:ins w:id="61" w:author="teste" w:date="2020-05-11T12:02:00Z">
        <w:r w:rsidRPr="00DE44F3">
          <w:rPr>
            <w:rFonts w:ascii="Times New Roman" w:hAnsi="Times New Roman" w:cs="Times New Roman"/>
            <w:color w:val="00000A"/>
            <w:sz w:val="24"/>
            <w:szCs w:val="24"/>
            <w:lang w:val="en-US"/>
          </w:rPr>
          <w:t>FERNANDES, G. A. A. L. Is the brazilian tale of peaceful racial coexistence true? some evidence from</w:t>
        </w:r>
      </w:ins>
      <w:ins w:id="62" w:author="teste" w:date="2020-05-11T12:03:00Z">
        <w:r w:rsidR="00D106CE">
          <w:rPr>
            <w:rFonts w:ascii="Times New Roman" w:hAnsi="Times New Roman" w:cs="Times New Roman"/>
            <w:color w:val="00000A"/>
            <w:sz w:val="24"/>
            <w:szCs w:val="24"/>
            <w:lang w:val="en-US"/>
          </w:rPr>
          <w:t xml:space="preserve"> </w:t>
        </w:r>
      </w:ins>
      <w:ins w:id="63" w:author="teste" w:date="2020-05-11T12:02:00Z">
        <w:r w:rsidRPr="00DE44F3">
          <w:rPr>
            <w:rFonts w:ascii="Times New Roman" w:hAnsi="Times New Roman" w:cs="Times New Roman"/>
            <w:color w:val="00000A"/>
            <w:sz w:val="24"/>
            <w:szCs w:val="24"/>
            <w:lang w:val="en-US"/>
          </w:rPr>
          <w:t>school segregation and the huge racial gap in the largest brazilian city. World Development, Elsevier, v. 98,</w:t>
        </w:r>
      </w:ins>
      <w:ins w:id="64" w:author="teste" w:date="2020-05-11T12:03:00Z">
        <w:r w:rsidR="00D106CE">
          <w:rPr>
            <w:rFonts w:ascii="Times New Roman" w:hAnsi="Times New Roman" w:cs="Times New Roman"/>
            <w:color w:val="00000A"/>
            <w:sz w:val="24"/>
            <w:szCs w:val="24"/>
            <w:lang w:val="en-US"/>
          </w:rPr>
          <w:t xml:space="preserve"> </w:t>
        </w:r>
      </w:ins>
      <w:ins w:id="65" w:author="teste" w:date="2020-05-11T12:02:00Z">
        <w:r w:rsidRPr="00DE44F3">
          <w:rPr>
            <w:rFonts w:ascii="Times New Roman" w:hAnsi="Times New Roman" w:cs="Times New Roman"/>
            <w:color w:val="00000A"/>
            <w:sz w:val="24"/>
            <w:szCs w:val="24"/>
            <w:lang w:val="en-US"/>
          </w:rPr>
          <w:t>p. 179–194, 2017.</w:t>
        </w:r>
      </w:ins>
    </w:p>
    <w:p w:rsidR="001243FE" w:rsidRPr="008B15A5" w:rsidRDefault="001243FE" w:rsidP="00432EC8">
      <w:pPr>
        <w:pBdr>
          <w:top w:val="nil"/>
          <w:left w:val="nil"/>
          <w:bottom w:val="nil"/>
          <w:right w:val="nil"/>
          <w:between w:val="nil"/>
        </w:pBdr>
        <w:spacing w:after="0" w:line="240" w:lineRule="auto"/>
        <w:rPr>
          <w:rFonts w:ascii="Times New Roman" w:hAnsi="Times New Roman" w:cs="Times New Roman"/>
          <w:sz w:val="24"/>
          <w:szCs w:val="24"/>
        </w:rPr>
      </w:pPr>
      <w:r w:rsidRPr="00F2218E">
        <w:rPr>
          <w:rFonts w:ascii="Times New Roman" w:hAnsi="Times New Roman" w:cs="Times New Roman"/>
          <w:sz w:val="24"/>
          <w:szCs w:val="24"/>
          <w:lang w:val="en-US"/>
        </w:rPr>
        <w:t>FESSELMEYER</w:t>
      </w:r>
      <w:r w:rsidRPr="00F2218E">
        <w:rPr>
          <w:rFonts w:ascii="Times New Roman" w:hAnsi="Times New Roman" w:cs="Times New Roman"/>
          <w:color w:val="00000A"/>
          <w:sz w:val="24"/>
          <w:szCs w:val="24"/>
          <w:lang w:val="en-US"/>
        </w:rPr>
        <w:t>, E., &amp;</w:t>
      </w:r>
      <w:r w:rsidRPr="00F2218E">
        <w:rPr>
          <w:rFonts w:ascii="Times New Roman" w:hAnsi="Times New Roman" w:cs="Times New Roman"/>
          <w:sz w:val="24"/>
          <w:szCs w:val="24"/>
          <w:lang w:val="en-US"/>
        </w:rPr>
        <w:t>LIU</w:t>
      </w:r>
      <w:r w:rsidRPr="00F2218E">
        <w:rPr>
          <w:rFonts w:ascii="Times New Roman" w:hAnsi="Times New Roman" w:cs="Times New Roman"/>
          <w:color w:val="00000A"/>
          <w:sz w:val="24"/>
          <w:szCs w:val="24"/>
          <w:lang w:val="en-US"/>
        </w:rPr>
        <w:t xml:space="preserve">, H. (2018). Regional Science and Urban Economics How much do users value a network expansion ? </w:t>
      </w:r>
      <w:r w:rsidR="001A28FA" w:rsidRPr="001A28FA">
        <w:rPr>
          <w:rFonts w:ascii="Times New Roman" w:hAnsi="Times New Roman" w:cs="Times New Roman"/>
          <w:color w:val="00000A"/>
          <w:sz w:val="24"/>
          <w:szCs w:val="24"/>
          <w:lang w:val="en-US"/>
        </w:rPr>
        <w:t xml:space="preserve">Evidence from the public transit system in Singapore. Regional Science and Urban Economics, 71, 46–61, 2017. </w:t>
      </w:r>
      <w:hyperlink r:id="rId18">
        <w:r w:rsidRPr="008B15A5">
          <w:rPr>
            <w:rFonts w:ascii="Times New Roman" w:hAnsi="Times New Roman" w:cs="Times New Roman"/>
            <w:color w:val="1155CC"/>
            <w:sz w:val="24"/>
            <w:szCs w:val="24"/>
            <w:u w:val="single"/>
          </w:rPr>
          <w:t>https://doi.org/10.1016/j.regsciurbeco.2018.04.010</w:t>
        </w:r>
      </w:hyperlink>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 xml:space="preserve">FRANCISCO, E. R. Indicadores de renda baseados em consumo de energia elétrica: Abordagens domiciliar e regional na perspectiva da estatística espacial. 2010. 381 f. Tese (Doutorado em Administração de Empresas) - Escola de Administração de Empresas de São Paulo, Fundação Getulio Vargas, São Paulo, 2010. </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GANDOMI, A., HAIDER, M. Beyond the hype: Big data concepts, methods, and analytics. International Journal of Information Management, v. 35, n. 2, p. 137-144, 2015.</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color w:val="00000A"/>
          <w:sz w:val="24"/>
          <w:szCs w:val="24"/>
          <w:lang w:val="en-US"/>
        </w:rPr>
      </w:pPr>
      <w:r w:rsidRPr="001A28FA">
        <w:rPr>
          <w:rFonts w:ascii="Times New Roman" w:hAnsi="Times New Roman" w:cs="Times New Roman"/>
          <w:color w:val="00000A"/>
          <w:sz w:val="24"/>
          <w:szCs w:val="24"/>
          <w:lang w:val="en-US"/>
        </w:rPr>
        <w:t xml:space="preserve">GAKENHEIMER, R. Urban mobility in the developing world. Transportation Research Part A: Policy and Practice, 33(7-8), 671-689, 1999. </w:t>
      </w:r>
    </w:p>
    <w:p w:rsidR="001243FE" w:rsidRPr="00F2218E" w:rsidRDefault="001243FE" w:rsidP="00432EC8">
      <w:pPr>
        <w:pBdr>
          <w:top w:val="nil"/>
          <w:left w:val="nil"/>
          <w:bottom w:val="nil"/>
          <w:right w:val="nil"/>
          <w:between w:val="nil"/>
        </w:pBdr>
        <w:spacing w:after="0" w:line="240" w:lineRule="auto"/>
        <w:rPr>
          <w:rFonts w:ascii="Times New Roman" w:hAnsi="Times New Roman" w:cs="Times New Roman"/>
          <w:color w:val="1155CC"/>
          <w:sz w:val="24"/>
          <w:szCs w:val="24"/>
          <w:u w:val="single"/>
          <w:lang w:val="en-US"/>
        </w:rPr>
      </w:pPr>
      <w:r w:rsidRPr="008B15A5">
        <w:rPr>
          <w:rFonts w:ascii="Times New Roman" w:hAnsi="Times New Roman" w:cs="Times New Roman"/>
          <w:sz w:val="24"/>
          <w:szCs w:val="24"/>
        </w:rPr>
        <w:t>GARCIA</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LÓPEZ</w:t>
      </w:r>
      <w:r w:rsidRPr="008B15A5">
        <w:rPr>
          <w:rFonts w:ascii="Times New Roman" w:hAnsi="Times New Roman" w:cs="Times New Roman"/>
          <w:color w:val="00000A"/>
          <w:sz w:val="24"/>
          <w:szCs w:val="24"/>
        </w:rPr>
        <w:t>, M. &amp;</w:t>
      </w:r>
      <w:r w:rsidRPr="008B15A5">
        <w:rPr>
          <w:rFonts w:ascii="Times New Roman" w:hAnsi="Times New Roman" w:cs="Times New Roman"/>
          <w:sz w:val="24"/>
          <w:szCs w:val="24"/>
        </w:rPr>
        <w:t>MORENO</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MONROY</w:t>
      </w:r>
      <w:r w:rsidRPr="008B15A5">
        <w:rPr>
          <w:rFonts w:ascii="Times New Roman" w:hAnsi="Times New Roman" w:cs="Times New Roman"/>
          <w:color w:val="00000A"/>
          <w:sz w:val="24"/>
          <w:szCs w:val="24"/>
        </w:rPr>
        <w:t xml:space="preserve">, A. I. (2018). </w:t>
      </w:r>
      <w:r w:rsidRPr="00F2218E">
        <w:rPr>
          <w:rFonts w:ascii="Times New Roman" w:hAnsi="Times New Roman" w:cs="Times New Roman"/>
          <w:color w:val="00000A"/>
          <w:sz w:val="24"/>
          <w:szCs w:val="24"/>
          <w:lang w:val="en-US"/>
        </w:rPr>
        <w:t xml:space="preserve">Regional Science and Urban Economics Income segregation in monocentric and polycentric cities: Does urban form really matter ? </w:t>
      </w:r>
      <w:r w:rsidR="001A28FA" w:rsidRPr="001A28FA">
        <w:rPr>
          <w:rFonts w:ascii="Segoe UI Symbol" w:hAnsi="Segoe UI Symbol" w:cs="Segoe UI Symbol"/>
          <w:color w:val="00000A"/>
          <w:sz w:val="24"/>
          <w:szCs w:val="24"/>
          <w:lang w:val="en-US"/>
        </w:rPr>
        <w:t>☆</w:t>
      </w:r>
      <w:r w:rsidR="001A28FA" w:rsidRPr="001A28FA">
        <w:rPr>
          <w:rFonts w:ascii="Times New Roman" w:hAnsi="Times New Roman" w:cs="Times New Roman"/>
          <w:color w:val="00000A"/>
          <w:sz w:val="24"/>
          <w:szCs w:val="24"/>
          <w:lang w:val="en-US"/>
        </w:rPr>
        <w:t xml:space="preserve">. Regional Science and Urban Economics, 71, 62–79, 2017. </w:t>
      </w:r>
      <w:hyperlink r:id="rId19">
        <w:r w:rsidR="001A28FA" w:rsidRPr="001A28FA">
          <w:rPr>
            <w:rFonts w:ascii="Times New Roman" w:hAnsi="Times New Roman" w:cs="Times New Roman"/>
            <w:color w:val="1155CC"/>
            <w:sz w:val="24"/>
            <w:szCs w:val="24"/>
            <w:u w:val="single"/>
            <w:lang w:val="en-US"/>
          </w:rPr>
          <w:t>https://doi.org/10.1016/j.regsciurbeco.2018.05.003</w:t>
        </w:r>
      </w:hyperlink>
    </w:p>
    <w:p w:rsidR="001243FE"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sz w:val="24"/>
          <w:szCs w:val="24"/>
          <w:lang w:val="en-US"/>
        </w:rPr>
        <w:t>HEILMANN,</w:t>
      </w:r>
      <w:r w:rsidRPr="001A28FA">
        <w:rPr>
          <w:rFonts w:ascii="Times New Roman" w:hAnsi="Times New Roman" w:cs="Times New Roman"/>
          <w:color w:val="00000A"/>
          <w:sz w:val="24"/>
          <w:szCs w:val="24"/>
          <w:lang w:val="en-US"/>
        </w:rPr>
        <w:t xml:space="preserve"> K. (2021). Regional Science and Urban Economics Transit access and neighborhood segregation. Evidence from the Dallas light rail system. Regional Science and Urban Economics, 73, 237–250, 2018. </w:t>
      </w:r>
      <w:hyperlink r:id="rId20" w:history="1">
        <w:r w:rsidR="001243FE" w:rsidRPr="00D9245B">
          <w:rPr>
            <w:rStyle w:val="Hyperlink"/>
            <w:rFonts w:ascii="Times New Roman" w:hAnsi="Times New Roman" w:cs="Times New Roman"/>
            <w:sz w:val="24"/>
            <w:szCs w:val="24"/>
          </w:rPr>
          <w:t>https://doi.org/10.1016/j.regsciurbeco.2018.10.007</w:t>
        </w:r>
      </w:hyperlink>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JÚNIOR, J. A. O. Direito à mobilidade urbana: a construção de um direito social. </w:t>
      </w:r>
      <w:r w:rsidR="001A28FA" w:rsidRPr="001A28FA">
        <w:rPr>
          <w:rFonts w:ascii="Times New Roman" w:hAnsi="Times New Roman" w:cs="Times New Roman"/>
          <w:color w:val="00000A"/>
          <w:sz w:val="24"/>
          <w:szCs w:val="24"/>
          <w:lang w:val="en-US"/>
        </w:rPr>
        <w:t>Revista dos Transportes Públicos-ANTP-Ano, 33, 1o, 2011.</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KWAN, M. P. Space‐time and integral measures of individual accessibility: a comparative analysis using a point‐based framework. Geographical analysis, v. 30, n. 3, p. 191-216, 1998.</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 xml:space="preserve">__________ Algorithmic geographies: Big data, algorithmic uncertainty, and the production of geographic knowledge. </w:t>
      </w:r>
      <w:r w:rsidRPr="001A28FA">
        <w:rPr>
          <w:rFonts w:ascii="Times New Roman" w:hAnsi="Times New Roman" w:cs="Times New Roman"/>
          <w:i/>
          <w:color w:val="00000A"/>
          <w:sz w:val="24"/>
          <w:szCs w:val="24"/>
          <w:lang w:val="en-US"/>
        </w:rPr>
        <w:t>Annals of the American Association of Geographers</w:t>
      </w:r>
      <w:r w:rsidRPr="001A28FA">
        <w:rPr>
          <w:rFonts w:ascii="Times New Roman" w:hAnsi="Times New Roman" w:cs="Times New Roman"/>
          <w:color w:val="00000A"/>
          <w:sz w:val="24"/>
          <w:szCs w:val="24"/>
          <w:lang w:val="en-US"/>
        </w:rPr>
        <w:t xml:space="preserve">, </w:t>
      </w:r>
      <w:r w:rsidRPr="001A28FA">
        <w:rPr>
          <w:rFonts w:ascii="Times New Roman" w:hAnsi="Times New Roman" w:cs="Times New Roman"/>
          <w:i/>
          <w:color w:val="00000A"/>
          <w:sz w:val="24"/>
          <w:szCs w:val="24"/>
          <w:lang w:val="en-US"/>
        </w:rPr>
        <w:t>106</w:t>
      </w:r>
      <w:r w:rsidRPr="001A28FA">
        <w:rPr>
          <w:rFonts w:ascii="Times New Roman" w:hAnsi="Times New Roman" w:cs="Times New Roman"/>
          <w:color w:val="00000A"/>
          <w:sz w:val="24"/>
          <w:szCs w:val="24"/>
          <w:lang w:val="en-US"/>
        </w:rPr>
        <w:t>(2), 274-282, 2016.</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 xml:space="preserve">LEE, J. G., KANG, M. Geospatial big data: challenges and opportunities. Big Data Research, 2(2), 74-81, 2015. </w:t>
      </w:r>
    </w:p>
    <w:p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LETOUZÉ, E., JÜTTING, J. Official statistics, big data and human development: towards a new conceptual and operational approach. </w:t>
      </w:r>
      <w:r w:rsidR="008B15A5" w:rsidRPr="008B15A5">
        <w:rPr>
          <w:rFonts w:ascii="Times New Roman" w:hAnsi="Times New Roman" w:cs="Times New Roman"/>
          <w:color w:val="00000A"/>
          <w:sz w:val="24"/>
          <w:szCs w:val="24"/>
        </w:rPr>
        <w:t xml:space="preserve">Data Pop Alliance and PARIS21, 2014. </w:t>
      </w:r>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MARICATO, E. Metrópole, legislação e desigualdade. </w:t>
      </w:r>
      <w:r w:rsidR="001A28FA" w:rsidRPr="001A28FA">
        <w:rPr>
          <w:rFonts w:ascii="Times New Roman" w:hAnsi="Times New Roman" w:cs="Times New Roman"/>
          <w:color w:val="00000A"/>
          <w:sz w:val="24"/>
          <w:szCs w:val="24"/>
          <w:lang w:val="en-US"/>
        </w:rPr>
        <w:t>Estudos avançados, 17(48), 151-166, 2003.</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lastRenderedPageBreak/>
        <w:t>MCAFEE, A., BRYNJOLFSSON, E., DAVENPORT, T. H., PATIL, D. J., BARTON, D. Big data: the management revolution. Harvard business review, 90(10), 60-68, 2012.</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NOULAS, A., SCELLATO, S., LAMBIOTTE, R., PONTIL, M., MASCOLO, C. A tale of many cities: universal patterns in human urban mobility. PloS one, 7(5), e37027, 2012.</w:t>
      </w:r>
    </w:p>
    <w:p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PÄÄKKÖNEN, P., PAKKALA, D. Reference architecture and classification of technologies, products and services for big data systems. </w:t>
      </w:r>
      <w:r w:rsidR="008B15A5" w:rsidRPr="008B15A5">
        <w:rPr>
          <w:rFonts w:ascii="Times New Roman" w:hAnsi="Times New Roman" w:cs="Times New Roman"/>
          <w:color w:val="00000A"/>
          <w:sz w:val="24"/>
          <w:szCs w:val="24"/>
        </w:rPr>
        <w:t>Big Data Research, 2(4), 166-186, 2015.</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ROLNIK, R., &amp; KLINK, J. Crescimento econômico e desenvolvimento urbano: por que nossas cidades continuam tão precárias? Novos estudos-CEBRAP, (89), 89-109, 2011.</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SCARINGELLA, R. S. A crise da mobilidade urbana em São Paulo. São Paulo em perspectiva, 15(1), 55-59, 2001.</w:t>
      </w:r>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lang w:val="en-US"/>
        </w:rPr>
      </w:pPr>
      <w:r w:rsidRPr="008B15A5">
        <w:rPr>
          <w:rFonts w:ascii="Times New Roman" w:hAnsi="Times New Roman" w:cs="Times New Roman"/>
          <w:color w:val="00000A"/>
          <w:sz w:val="24"/>
          <w:szCs w:val="24"/>
        </w:rPr>
        <w:t xml:space="preserve">SILVEIRA, M. R., COCCO, R. G. Transporte público, mobilidade e planejamento urbano: contradições essenciais. Estudos avançados, São Paulo, v. 27, n. 79, p. 41-53, 2013. Disponível em &lt;http://www.scielo.br/scielo.php?script=sci_arttext&amp;pid=S0103-40142013000300004&amp;lng=en&amp;nrm=iso&gt;. </w:t>
      </w:r>
      <w:r w:rsidRPr="00F2218E">
        <w:rPr>
          <w:rFonts w:ascii="Times New Roman" w:hAnsi="Times New Roman" w:cs="Times New Roman"/>
          <w:color w:val="00000A"/>
          <w:sz w:val="24"/>
          <w:szCs w:val="24"/>
          <w:lang w:val="en-US"/>
        </w:rPr>
        <w:t>Acesso em 1 Junho de 2018.</w:t>
      </w:r>
    </w:p>
    <w:p w:rsidR="001243FE" w:rsidRPr="008B15A5" w:rsidRDefault="001243FE" w:rsidP="00432EC8">
      <w:pPr>
        <w:pBdr>
          <w:top w:val="nil"/>
          <w:left w:val="nil"/>
          <w:bottom w:val="nil"/>
          <w:right w:val="nil"/>
          <w:between w:val="nil"/>
        </w:pBdr>
        <w:spacing w:after="0" w:line="240" w:lineRule="auto"/>
        <w:rPr>
          <w:rFonts w:ascii="Times New Roman" w:hAnsi="Times New Roman" w:cs="Times New Roman"/>
          <w:sz w:val="24"/>
          <w:szCs w:val="24"/>
        </w:rPr>
      </w:pPr>
      <w:r w:rsidRPr="00F2218E">
        <w:rPr>
          <w:rFonts w:ascii="Times New Roman" w:hAnsi="Times New Roman" w:cs="Times New Roman"/>
          <w:sz w:val="24"/>
          <w:szCs w:val="24"/>
          <w:lang w:val="en-US"/>
        </w:rPr>
        <w:t>TABUCHI</w:t>
      </w:r>
      <w:r w:rsidRPr="00F2218E">
        <w:rPr>
          <w:rFonts w:ascii="Times New Roman" w:hAnsi="Times New Roman" w:cs="Times New Roman"/>
          <w:color w:val="00000A"/>
          <w:sz w:val="24"/>
          <w:szCs w:val="24"/>
          <w:lang w:val="en-US"/>
        </w:rPr>
        <w:t xml:space="preserve">, T. (2019). Do the rich and poor colocate in large cities ? </w:t>
      </w:r>
      <w:r w:rsidRPr="008B15A5">
        <w:rPr>
          <w:rFonts w:ascii="Segoe UI Symbol" w:hAnsi="Segoe UI Symbol" w:cs="Segoe UI Symbol"/>
          <w:color w:val="00000A"/>
          <w:sz w:val="24"/>
          <w:szCs w:val="24"/>
        </w:rPr>
        <w:t>☆</w:t>
      </w:r>
      <w:r w:rsidRPr="008B15A5">
        <w:rPr>
          <w:rFonts w:ascii="Times New Roman" w:hAnsi="Times New Roman" w:cs="Times New Roman"/>
          <w:color w:val="00000A"/>
          <w:sz w:val="24"/>
          <w:szCs w:val="24"/>
        </w:rPr>
        <w:t>. Journal of Urban Economics, 113, 103186</w:t>
      </w:r>
      <w:r>
        <w:rPr>
          <w:rFonts w:ascii="Times New Roman" w:hAnsi="Times New Roman" w:cs="Times New Roman"/>
          <w:color w:val="00000A"/>
          <w:sz w:val="24"/>
          <w:szCs w:val="24"/>
        </w:rPr>
        <w:t>, 2018</w:t>
      </w:r>
      <w:r w:rsidRPr="008B15A5">
        <w:rPr>
          <w:rFonts w:ascii="Times New Roman" w:hAnsi="Times New Roman" w:cs="Times New Roman"/>
          <w:color w:val="00000A"/>
          <w:sz w:val="24"/>
          <w:szCs w:val="24"/>
        </w:rPr>
        <w:t xml:space="preserve">. </w:t>
      </w:r>
      <w:hyperlink r:id="rId21">
        <w:r w:rsidRPr="008B15A5">
          <w:rPr>
            <w:rFonts w:ascii="Times New Roman" w:hAnsi="Times New Roman" w:cs="Times New Roman"/>
            <w:color w:val="1155CC"/>
            <w:sz w:val="24"/>
            <w:szCs w:val="24"/>
            <w:u w:val="single"/>
          </w:rPr>
          <w:t>https://doi.org/10.1016/j.jue.2019.103186</w:t>
        </w:r>
      </w:hyperlink>
    </w:p>
    <w:p w:rsidR="008B15A5" w:rsidRPr="001D07BB"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TORRES, H. D. G., MARQUES, E., FERREIRA, M. P., BITAR, S. Pobreza e espaço: padrões de segregação em São Paulo. </w:t>
      </w:r>
      <w:r w:rsidRPr="001D07BB">
        <w:rPr>
          <w:rFonts w:ascii="Times New Roman" w:hAnsi="Times New Roman" w:cs="Times New Roman"/>
          <w:color w:val="00000A"/>
          <w:sz w:val="24"/>
          <w:szCs w:val="24"/>
          <w:lang w:val="en-US"/>
        </w:rPr>
        <w:t>Estudos avançados, 17(47), 97-128, 2003.</w:t>
      </w:r>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F2218E">
        <w:rPr>
          <w:rFonts w:ascii="Times New Roman" w:hAnsi="Times New Roman" w:cs="Times New Roman"/>
          <w:color w:val="00000A"/>
          <w:sz w:val="24"/>
          <w:szCs w:val="24"/>
          <w:lang w:val="en-US"/>
        </w:rPr>
        <w:t>TORRES, H. D. G., &amp; OLIVEIRA, G. C. D. Primary education and residential segregation in the Municipality of São Paulo: a study using geographic information systems. In International Seminar on Segregation in the City, pp. 26-28, Julho de 2001.</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TRIBBY, C. P., ZANDBERGEN, P. A. High-resolution spatio-temporal modeling of public transit accessibility. Applied Geography, 34, 345-355, 2012.</w:t>
      </w:r>
    </w:p>
    <w:p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WANG, M., &amp; MU, L. Spatial disparities of Uber accessibility: An exploratory analysis in Atlanta, USA. </w:t>
      </w:r>
      <w:r w:rsidR="008B15A5" w:rsidRPr="008B15A5">
        <w:rPr>
          <w:rFonts w:ascii="Times New Roman" w:hAnsi="Times New Roman" w:cs="Times New Roman"/>
          <w:color w:val="00000A"/>
          <w:sz w:val="24"/>
          <w:szCs w:val="24"/>
        </w:rPr>
        <w:t>Computers, Environment and Urban Systems, 67, 169-175, 2018.</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WILHEIM, J. Mobilidade urbana: um desafio paulistano. Estudos avançados, 27(79), 7-26, 2013.</w:t>
      </w:r>
    </w:p>
    <w:p w:rsidR="003B6725" w:rsidRPr="00122323" w:rsidRDefault="003B6725" w:rsidP="006739F6">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22"/>
      <w:footerReference w:type="default" r:id="rId23"/>
      <w:headerReference w:type="first" r:id="rId24"/>
      <w:pgSz w:w="11906" w:h="16838"/>
      <w:pgMar w:top="1701" w:right="1134" w:bottom="1134" w:left="1701" w:header="1134" w:footer="709"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CB020" w15:done="0"/>
  <w15:commentEx w15:paraId="69CB0ED4" w15:done="0"/>
  <w15:commentEx w15:paraId="06C32255" w15:done="0"/>
  <w15:commentEx w15:paraId="0F9A8505" w15:done="0"/>
  <w15:commentEx w15:paraId="68A4CCE1" w15:done="0"/>
  <w15:commentEx w15:paraId="2F1AD43B" w15:done="0"/>
  <w15:commentEx w15:paraId="27312D39" w15:done="0"/>
  <w15:commentEx w15:paraId="734573DB" w15:done="0"/>
  <w15:commentEx w15:paraId="1A01B01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3A8" w:rsidRDefault="00E163A8" w:rsidP="00814D17">
      <w:pPr>
        <w:spacing w:after="0" w:line="240" w:lineRule="auto"/>
      </w:pPr>
      <w:r>
        <w:separator/>
      </w:r>
    </w:p>
  </w:endnote>
  <w:endnote w:type="continuationSeparator" w:id="1">
    <w:p w:rsidR="00E163A8" w:rsidRDefault="00E163A8" w:rsidP="00814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582807"/>
      <w:docPartObj>
        <w:docPartGallery w:val="Page Numbers (Bottom of Page)"/>
        <w:docPartUnique/>
      </w:docPartObj>
    </w:sdtPr>
    <w:sdtContent>
      <w:p w:rsidR="001C0B8E" w:rsidRDefault="00DE44F3">
        <w:pPr>
          <w:pStyle w:val="Rodap"/>
          <w:jc w:val="right"/>
        </w:pPr>
        <w:fldSimple w:instr="PAGE   \* MERGEFORMAT">
          <w:r w:rsidR="00F2061B">
            <w:rPr>
              <w:noProof/>
            </w:rPr>
            <w:t>14</w:t>
          </w:r>
        </w:fldSimple>
      </w:p>
    </w:sdtContent>
  </w:sdt>
  <w:p w:rsidR="001C0B8E" w:rsidRDefault="001C0B8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3A8" w:rsidRDefault="00E163A8" w:rsidP="00814D17">
      <w:pPr>
        <w:spacing w:after="0" w:line="240" w:lineRule="auto"/>
      </w:pPr>
      <w:r>
        <w:separator/>
      </w:r>
    </w:p>
  </w:footnote>
  <w:footnote w:type="continuationSeparator" w:id="1">
    <w:p w:rsidR="00E163A8" w:rsidRDefault="00E163A8" w:rsidP="00814D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8E" w:rsidRDefault="001C0B8E">
    <w:pPr>
      <w:pStyle w:val="Cabealho"/>
      <w:jc w:val="right"/>
    </w:pPr>
  </w:p>
  <w:p w:rsidR="001C0B8E" w:rsidRPr="00B76E5A" w:rsidRDefault="001C0B8E" w:rsidP="00DA1D3F">
    <w:pPr>
      <w:pStyle w:val="Cabealho"/>
      <w:tabs>
        <w:tab w:val="clear" w:pos="4252"/>
        <w:tab w:val="clear" w:pos="8504"/>
        <w:tab w:val="left" w:pos="368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B8E" w:rsidRDefault="00DE44F3">
    <w:pPr>
      <w:pStyle w:val="Cabealho"/>
      <w:jc w:val="right"/>
    </w:pPr>
    <w:fldSimple w:instr="PAGE   \* MERGEFORMAT">
      <w:r w:rsidR="001C0B8E">
        <w:rPr>
          <w:noProof/>
        </w:rPr>
        <w:t>i</w:t>
      </w:r>
    </w:fldSimple>
  </w:p>
  <w:p w:rsidR="001C0B8E" w:rsidRDefault="001C0B8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5A9566C"/>
    <w:multiLevelType w:val="hybridMultilevel"/>
    <w:tmpl w:val="EB14EA5E"/>
    <w:lvl w:ilvl="0" w:tplc="7E68DED4">
      <w:start w:val="1"/>
      <w:numFmt w:val="upperRoman"/>
      <w:lvlText w:val="(%1)"/>
      <w:lvlJc w:val="left"/>
      <w:pPr>
        <w:ind w:left="1800" w:hanging="720"/>
      </w:pPr>
      <w:rPr>
        <w:rFonts w:eastAsiaTheme="majorEastAsi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C06204"/>
    <w:multiLevelType w:val="hybridMultilevel"/>
    <w:tmpl w:val="9AA8AD06"/>
    <w:lvl w:ilvl="0" w:tplc="3B72CD46">
      <w:start w:val="1"/>
      <w:numFmt w:val="upperRoman"/>
      <w:lvlText w:val="(%1)"/>
      <w:lvlJc w:val="left"/>
      <w:pPr>
        <w:ind w:left="1080" w:hanging="720"/>
      </w:pPr>
      <w:rPr>
        <w:rFonts w:eastAsiaTheme="maj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3"/>
  </w:num>
  <w:num w:numId="3">
    <w:abstractNumId w:val="16"/>
  </w:num>
  <w:num w:numId="4">
    <w:abstractNumId w:val="1"/>
  </w:num>
  <w:num w:numId="5">
    <w:abstractNumId w:val="6"/>
  </w:num>
  <w:num w:numId="6">
    <w:abstractNumId w:val="8"/>
  </w:num>
  <w:num w:numId="7">
    <w:abstractNumId w:val="4"/>
  </w:num>
  <w:num w:numId="8">
    <w:abstractNumId w:val="14"/>
  </w:num>
  <w:num w:numId="9">
    <w:abstractNumId w:val="9"/>
  </w:num>
  <w:num w:numId="10">
    <w:abstractNumId w:val="12"/>
  </w:num>
  <w:num w:numId="11">
    <w:abstractNumId w:val="11"/>
  </w:num>
  <w:num w:numId="12">
    <w:abstractNumId w:val="0"/>
  </w:num>
  <w:num w:numId="13">
    <w:abstractNumId w:val="7"/>
  </w:num>
  <w:num w:numId="14">
    <w:abstractNumId w:val="5"/>
  </w:num>
  <w:num w:numId="15">
    <w:abstractNumId w:val="2"/>
  </w:num>
  <w:num w:numId="16">
    <w:abstractNumId w:val="15"/>
  </w:num>
  <w:num w:numId="1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Francisco">
    <w15:presenceInfo w15:providerId="Windows Live" w15:userId="ce92e8ff8af8e71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trackRevisions/>
  <w:defaultTabStop w:val="709"/>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22E6"/>
    <w:rsid w:val="00012410"/>
    <w:rsid w:val="00013155"/>
    <w:rsid w:val="000136DA"/>
    <w:rsid w:val="000142EF"/>
    <w:rsid w:val="00014B3E"/>
    <w:rsid w:val="00015559"/>
    <w:rsid w:val="0001628D"/>
    <w:rsid w:val="000173C9"/>
    <w:rsid w:val="000175AD"/>
    <w:rsid w:val="0002183D"/>
    <w:rsid w:val="00021CCC"/>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553A"/>
    <w:rsid w:val="00035674"/>
    <w:rsid w:val="00035F8C"/>
    <w:rsid w:val="0003670B"/>
    <w:rsid w:val="00036DF0"/>
    <w:rsid w:val="00037760"/>
    <w:rsid w:val="00040485"/>
    <w:rsid w:val="000404ED"/>
    <w:rsid w:val="0004086B"/>
    <w:rsid w:val="00040E2C"/>
    <w:rsid w:val="00040EC3"/>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9CE"/>
    <w:rsid w:val="000A09EC"/>
    <w:rsid w:val="000A0CEC"/>
    <w:rsid w:val="000A19EA"/>
    <w:rsid w:val="000A53A2"/>
    <w:rsid w:val="000A5656"/>
    <w:rsid w:val="000A61EA"/>
    <w:rsid w:val="000A64D3"/>
    <w:rsid w:val="000A653F"/>
    <w:rsid w:val="000A71F9"/>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B0F"/>
    <w:rsid w:val="000C6B23"/>
    <w:rsid w:val="000C7BDD"/>
    <w:rsid w:val="000C7D91"/>
    <w:rsid w:val="000D0402"/>
    <w:rsid w:val="000D15C7"/>
    <w:rsid w:val="000D1C4C"/>
    <w:rsid w:val="000D26EE"/>
    <w:rsid w:val="000D2B5C"/>
    <w:rsid w:val="000D3B05"/>
    <w:rsid w:val="000D5DB1"/>
    <w:rsid w:val="000D60EF"/>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3FE"/>
    <w:rsid w:val="00124AB7"/>
    <w:rsid w:val="0012578C"/>
    <w:rsid w:val="0012765E"/>
    <w:rsid w:val="00127D36"/>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A13"/>
    <w:rsid w:val="00142B3D"/>
    <w:rsid w:val="00142CCF"/>
    <w:rsid w:val="00142D3A"/>
    <w:rsid w:val="001437D0"/>
    <w:rsid w:val="00143EE5"/>
    <w:rsid w:val="00144003"/>
    <w:rsid w:val="00144246"/>
    <w:rsid w:val="00144651"/>
    <w:rsid w:val="001462A4"/>
    <w:rsid w:val="00146374"/>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77E5"/>
    <w:rsid w:val="001578F2"/>
    <w:rsid w:val="00157F41"/>
    <w:rsid w:val="0016093C"/>
    <w:rsid w:val="00161104"/>
    <w:rsid w:val="00161D16"/>
    <w:rsid w:val="001626EF"/>
    <w:rsid w:val="00162E10"/>
    <w:rsid w:val="00162EC2"/>
    <w:rsid w:val="00163402"/>
    <w:rsid w:val="00163B18"/>
    <w:rsid w:val="00164135"/>
    <w:rsid w:val="00164A9D"/>
    <w:rsid w:val="00164B25"/>
    <w:rsid w:val="00164DA0"/>
    <w:rsid w:val="00164F77"/>
    <w:rsid w:val="001655F2"/>
    <w:rsid w:val="00167104"/>
    <w:rsid w:val="00167550"/>
    <w:rsid w:val="00167E1E"/>
    <w:rsid w:val="00170116"/>
    <w:rsid w:val="001707FF"/>
    <w:rsid w:val="00171D79"/>
    <w:rsid w:val="00172073"/>
    <w:rsid w:val="00172DB3"/>
    <w:rsid w:val="00173110"/>
    <w:rsid w:val="001733A3"/>
    <w:rsid w:val="001748CB"/>
    <w:rsid w:val="00176B8F"/>
    <w:rsid w:val="0018143A"/>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6308"/>
    <w:rsid w:val="00196A69"/>
    <w:rsid w:val="00196E67"/>
    <w:rsid w:val="0019769F"/>
    <w:rsid w:val="001A01CB"/>
    <w:rsid w:val="001A1360"/>
    <w:rsid w:val="001A1A32"/>
    <w:rsid w:val="001A1B76"/>
    <w:rsid w:val="001A1EED"/>
    <w:rsid w:val="001A28FA"/>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B8E"/>
    <w:rsid w:val="001C0D6F"/>
    <w:rsid w:val="001C10F3"/>
    <w:rsid w:val="001C15E3"/>
    <w:rsid w:val="001C1B5F"/>
    <w:rsid w:val="001C2C73"/>
    <w:rsid w:val="001C4D7A"/>
    <w:rsid w:val="001C517C"/>
    <w:rsid w:val="001C5589"/>
    <w:rsid w:val="001C5A72"/>
    <w:rsid w:val="001C5D14"/>
    <w:rsid w:val="001C6209"/>
    <w:rsid w:val="001C6C03"/>
    <w:rsid w:val="001C7ADB"/>
    <w:rsid w:val="001D052F"/>
    <w:rsid w:val="001D07BB"/>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2546"/>
    <w:rsid w:val="00232A6A"/>
    <w:rsid w:val="00233520"/>
    <w:rsid w:val="002335D6"/>
    <w:rsid w:val="0023363B"/>
    <w:rsid w:val="00233651"/>
    <w:rsid w:val="002336AD"/>
    <w:rsid w:val="00234412"/>
    <w:rsid w:val="00234F01"/>
    <w:rsid w:val="0023532A"/>
    <w:rsid w:val="00235C64"/>
    <w:rsid w:val="002364F1"/>
    <w:rsid w:val="002367E2"/>
    <w:rsid w:val="002368E5"/>
    <w:rsid w:val="002370E7"/>
    <w:rsid w:val="00237140"/>
    <w:rsid w:val="00237A7B"/>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67D"/>
    <w:rsid w:val="002A4E02"/>
    <w:rsid w:val="002A4FF8"/>
    <w:rsid w:val="002A51F9"/>
    <w:rsid w:val="002A52B8"/>
    <w:rsid w:val="002A55C2"/>
    <w:rsid w:val="002A60CB"/>
    <w:rsid w:val="002A63C8"/>
    <w:rsid w:val="002A74F8"/>
    <w:rsid w:val="002A764C"/>
    <w:rsid w:val="002A7AE1"/>
    <w:rsid w:val="002B08FC"/>
    <w:rsid w:val="002B0BB0"/>
    <w:rsid w:val="002B18C0"/>
    <w:rsid w:val="002B1B42"/>
    <w:rsid w:val="002B222A"/>
    <w:rsid w:val="002B27C3"/>
    <w:rsid w:val="002B2E06"/>
    <w:rsid w:val="002B2E60"/>
    <w:rsid w:val="002B4094"/>
    <w:rsid w:val="002B4784"/>
    <w:rsid w:val="002B67CC"/>
    <w:rsid w:val="002B6F62"/>
    <w:rsid w:val="002C022F"/>
    <w:rsid w:val="002C058D"/>
    <w:rsid w:val="002C07C8"/>
    <w:rsid w:val="002C11B1"/>
    <w:rsid w:val="002C1BF3"/>
    <w:rsid w:val="002C1D65"/>
    <w:rsid w:val="002C310F"/>
    <w:rsid w:val="002C373B"/>
    <w:rsid w:val="002C39DB"/>
    <w:rsid w:val="002C44CF"/>
    <w:rsid w:val="002C525C"/>
    <w:rsid w:val="002C53F0"/>
    <w:rsid w:val="002C5E1E"/>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62EC"/>
    <w:rsid w:val="002F65E8"/>
    <w:rsid w:val="002F677A"/>
    <w:rsid w:val="002F70B3"/>
    <w:rsid w:val="003001E9"/>
    <w:rsid w:val="003033B4"/>
    <w:rsid w:val="003049D3"/>
    <w:rsid w:val="0030508B"/>
    <w:rsid w:val="003064AB"/>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76D"/>
    <w:rsid w:val="00330B6D"/>
    <w:rsid w:val="00331803"/>
    <w:rsid w:val="003321CC"/>
    <w:rsid w:val="00332553"/>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1EBB"/>
    <w:rsid w:val="00372227"/>
    <w:rsid w:val="003736D9"/>
    <w:rsid w:val="00373CF5"/>
    <w:rsid w:val="00373EC0"/>
    <w:rsid w:val="00374584"/>
    <w:rsid w:val="00374922"/>
    <w:rsid w:val="00374BCD"/>
    <w:rsid w:val="003758F9"/>
    <w:rsid w:val="0037595B"/>
    <w:rsid w:val="00375AD4"/>
    <w:rsid w:val="003766E4"/>
    <w:rsid w:val="00377DD0"/>
    <w:rsid w:val="00377E2B"/>
    <w:rsid w:val="00380529"/>
    <w:rsid w:val="00381662"/>
    <w:rsid w:val="00382191"/>
    <w:rsid w:val="00383BF4"/>
    <w:rsid w:val="003841F0"/>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2EEA"/>
    <w:rsid w:val="003A3214"/>
    <w:rsid w:val="003A4472"/>
    <w:rsid w:val="003A4AAF"/>
    <w:rsid w:val="003A52BC"/>
    <w:rsid w:val="003A5C25"/>
    <w:rsid w:val="003A636E"/>
    <w:rsid w:val="003A795C"/>
    <w:rsid w:val="003A7994"/>
    <w:rsid w:val="003B037E"/>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2EC8"/>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5CE0"/>
    <w:rsid w:val="004C6681"/>
    <w:rsid w:val="004D0F66"/>
    <w:rsid w:val="004D0FF8"/>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8D3"/>
    <w:rsid w:val="004E0BF9"/>
    <w:rsid w:val="004E0FBE"/>
    <w:rsid w:val="004E131C"/>
    <w:rsid w:val="004E1C2C"/>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6549"/>
    <w:rsid w:val="004F663D"/>
    <w:rsid w:val="004F6C59"/>
    <w:rsid w:val="004F6D76"/>
    <w:rsid w:val="004F6FF0"/>
    <w:rsid w:val="004F756B"/>
    <w:rsid w:val="004F76A0"/>
    <w:rsid w:val="004F7727"/>
    <w:rsid w:val="004F7AC9"/>
    <w:rsid w:val="00500825"/>
    <w:rsid w:val="00500BD1"/>
    <w:rsid w:val="00500C55"/>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17ACC"/>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61C"/>
    <w:rsid w:val="005438DF"/>
    <w:rsid w:val="00543B99"/>
    <w:rsid w:val="00543FF2"/>
    <w:rsid w:val="005440CB"/>
    <w:rsid w:val="0054459C"/>
    <w:rsid w:val="0054531A"/>
    <w:rsid w:val="005455BE"/>
    <w:rsid w:val="00545C8A"/>
    <w:rsid w:val="00545EC5"/>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73C3"/>
    <w:rsid w:val="005573D0"/>
    <w:rsid w:val="005575A5"/>
    <w:rsid w:val="00557A70"/>
    <w:rsid w:val="00557D9B"/>
    <w:rsid w:val="00560CB4"/>
    <w:rsid w:val="00562214"/>
    <w:rsid w:val="005624CC"/>
    <w:rsid w:val="00562AA5"/>
    <w:rsid w:val="00563E13"/>
    <w:rsid w:val="005647FE"/>
    <w:rsid w:val="00564FB3"/>
    <w:rsid w:val="00565239"/>
    <w:rsid w:val="00565389"/>
    <w:rsid w:val="00565616"/>
    <w:rsid w:val="00565A0E"/>
    <w:rsid w:val="00565AC9"/>
    <w:rsid w:val="00566A71"/>
    <w:rsid w:val="00567430"/>
    <w:rsid w:val="00570AED"/>
    <w:rsid w:val="00570B48"/>
    <w:rsid w:val="00570D90"/>
    <w:rsid w:val="00571C8A"/>
    <w:rsid w:val="00572455"/>
    <w:rsid w:val="00572D59"/>
    <w:rsid w:val="00573200"/>
    <w:rsid w:val="0057364C"/>
    <w:rsid w:val="00573986"/>
    <w:rsid w:val="00573B86"/>
    <w:rsid w:val="005757C4"/>
    <w:rsid w:val="00575834"/>
    <w:rsid w:val="00575BB1"/>
    <w:rsid w:val="00576759"/>
    <w:rsid w:val="005805A1"/>
    <w:rsid w:val="00580CD8"/>
    <w:rsid w:val="00580D70"/>
    <w:rsid w:val="00580DC9"/>
    <w:rsid w:val="00580ED6"/>
    <w:rsid w:val="005812CF"/>
    <w:rsid w:val="00581670"/>
    <w:rsid w:val="00581712"/>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8DA"/>
    <w:rsid w:val="005A3A69"/>
    <w:rsid w:val="005A3ADE"/>
    <w:rsid w:val="005A3F0A"/>
    <w:rsid w:val="005A4D14"/>
    <w:rsid w:val="005A4ED9"/>
    <w:rsid w:val="005A592D"/>
    <w:rsid w:val="005A5E84"/>
    <w:rsid w:val="005A5F6F"/>
    <w:rsid w:val="005A6702"/>
    <w:rsid w:val="005A69B3"/>
    <w:rsid w:val="005A6DEF"/>
    <w:rsid w:val="005A7656"/>
    <w:rsid w:val="005A7A94"/>
    <w:rsid w:val="005A7FE3"/>
    <w:rsid w:val="005B13BC"/>
    <w:rsid w:val="005B18DE"/>
    <w:rsid w:val="005B18E4"/>
    <w:rsid w:val="005B1A0E"/>
    <w:rsid w:val="005B20DB"/>
    <w:rsid w:val="005B2904"/>
    <w:rsid w:val="005B3506"/>
    <w:rsid w:val="005B3587"/>
    <w:rsid w:val="005B4680"/>
    <w:rsid w:val="005B5D85"/>
    <w:rsid w:val="005B75A9"/>
    <w:rsid w:val="005C0163"/>
    <w:rsid w:val="005C0989"/>
    <w:rsid w:val="005C0DEA"/>
    <w:rsid w:val="005C143F"/>
    <w:rsid w:val="005C1EE5"/>
    <w:rsid w:val="005C20D9"/>
    <w:rsid w:val="005C22F8"/>
    <w:rsid w:val="005C2E65"/>
    <w:rsid w:val="005C2E92"/>
    <w:rsid w:val="005C3142"/>
    <w:rsid w:val="005C3F94"/>
    <w:rsid w:val="005C477A"/>
    <w:rsid w:val="005C525C"/>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02D"/>
    <w:rsid w:val="005D3BEA"/>
    <w:rsid w:val="005D43A1"/>
    <w:rsid w:val="005D4F6C"/>
    <w:rsid w:val="005D50EB"/>
    <w:rsid w:val="005D5880"/>
    <w:rsid w:val="005D5A39"/>
    <w:rsid w:val="005D5C0D"/>
    <w:rsid w:val="005D6D44"/>
    <w:rsid w:val="005D7416"/>
    <w:rsid w:val="005D76E7"/>
    <w:rsid w:val="005D77F3"/>
    <w:rsid w:val="005D7869"/>
    <w:rsid w:val="005D7F60"/>
    <w:rsid w:val="005E039B"/>
    <w:rsid w:val="005E1141"/>
    <w:rsid w:val="005E21D8"/>
    <w:rsid w:val="005E33B3"/>
    <w:rsid w:val="005E36DE"/>
    <w:rsid w:val="005E4154"/>
    <w:rsid w:val="005E46C2"/>
    <w:rsid w:val="005E497C"/>
    <w:rsid w:val="005E57B6"/>
    <w:rsid w:val="005E62F2"/>
    <w:rsid w:val="005E6FE2"/>
    <w:rsid w:val="005E7141"/>
    <w:rsid w:val="005E744D"/>
    <w:rsid w:val="005E7E0F"/>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DB4"/>
    <w:rsid w:val="006023EA"/>
    <w:rsid w:val="00603120"/>
    <w:rsid w:val="0060318B"/>
    <w:rsid w:val="006052E2"/>
    <w:rsid w:val="006052ED"/>
    <w:rsid w:val="00605416"/>
    <w:rsid w:val="006058DA"/>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171"/>
    <w:rsid w:val="006331BB"/>
    <w:rsid w:val="006340A2"/>
    <w:rsid w:val="006347B4"/>
    <w:rsid w:val="00634BDC"/>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708B"/>
    <w:rsid w:val="0066746F"/>
    <w:rsid w:val="006713AE"/>
    <w:rsid w:val="00671656"/>
    <w:rsid w:val="00672120"/>
    <w:rsid w:val="0067256B"/>
    <w:rsid w:val="00672785"/>
    <w:rsid w:val="00672A95"/>
    <w:rsid w:val="00672F33"/>
    <w:rsid w:val="006739F6"/>
    <w:rsid w:val="00675322"/>
    <w:rsid w:val="006775A6"/>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97A80"/>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5C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11E9"/>
    <w:rsid w:val="00711428"/>
    <w:rsid w:val="0071159A"/>
    <w:rsid w:val="007116C1"/>
    <w:rsid w:val="007120DC"/>
    <w:rsid w:val="00713689"/>
    <w:rsid w:val="00713C35"/>
    <w:rsid w:val="00714671"/>
    <w:rsid w:val="007146E3"/>
    <w:rsid w:val="00715029"/>
    <w:rsid w:val="00715B46"/>
    <w:rsid w:val="00715C03"/>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AFE"/>
    <w:rsid w:val="007277CC"/>
    <w:rsid w:val="0073031C"/>
    <w:rsid w:val="007303D4"/>
    <w:rsid w:val="00731A52"/>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5E7C"/>
    <w:rsid w:val="007B66D8"/>
    <w:rsid w:val="007B6855"/>
    <w:rsid w:val="007B690B"/>
    <w:rsid w:val="007B69A8"/>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20C"/>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254"/>
    <w:rsid w:val="008005D3"/>
    <w:rsid w:val="00800B27"/>
    <w:rsid w:val="00800C7C"/>
    <w:rsid w:val="0080155A"/>
    <w:rsid w:val="00802889"/>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3EC9"/>
    <w:rsid w:val="00893F39"/>
    <w:rsid w:val="00894962"/>
    <w:rsid w:val="00894D73"/>
    <w:rsid w:val="008954B6"/>
    <w:rsid w:val="008956B8"/>
    <w:rsid w:val="00895AB3"/>
    <w:rsid w:val="0089641E"/>
    <w:rsid w:val="008A02AA"/>
    <w:rsid w:val="008A02F4"/>
    <w:rsid w:val="008A0E3A"/>
    <w:rsid w:val="008A0F7E"/>
    <w:rsid w:val="008A1499"/>
    <w:rsid w:val="008A14FB"/>
    <w:rsid w:val="008A1772"/>
    <w:rsid w:val="008A1E30"/>
    <w:rsid w:val="008A2122"/>
    <w:rsid w:val="008A2766"/>
    <w:rsid w:val="008A27A9"/>
    <w:rsid w:val="008A27FB"/>
    <w:rsid w:val="008A3AC8"/>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57FF"/>
    <w:rsid w:val="009367F9"/>
    <w:rsid w:val="00937043"/>
    <w:rsid w:val="009400AE"/>
    <w:rsid w:val="0094018E"/>
    <w:rsid w:val="009401F2"/>
    <w:rsid w:val="009409B0"/>
    <w:rsid w:val="009409DB"/>
    <w:rsid w:val="009417EF"/>
    <w:rsid w:val="009424E1"/>
    <w:rsid w:val="00943048"/>
    <w:rsid w:val="00943113"/>
    <w:rsid w:val="00943233"/>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E44"/>
    <w:rsid w:val="00965F49"/>
    <w:rsid w:val="009660A9"/>
    <w:rsid w:val="00967CD2"/>
    <w:rsid w:val="009718C3"/>
    <w:rsid w:val="009724DC"/>
    <w:rsid w:val="00972AE3"/>
    <w:rsid w:val="009739F8"/>
    <w:rsid w:val="0097463C"/>
    <w:rsid w:val="00974C80"/>
    <w:rsid w:val="009765AD"/>
    <w:rsid w:val="0097727C"/>
    <w:rsid w:val="00977304"/>
    <w:rsid w:val="009806F5"/>
    <w:rsid w:val="00980ED9"/>
    <w:rsid w:val="0098162A"/>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1F2"/>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49D6"/>
    <w:rsid w:val="00A055AE"/>
    <w:rsid w:val="00A05E28"/>
    <w:rsid w:val="00A07205"/>
    <w:rsid w:val="00A07DD6"/>
    <w:rsid w:val="00A10426"/>
    <w:rsid w:val="00A10B7F"/>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F7"/>
    <w:rsid w:val="00A44D95"/>
    <w:rsid w:val="00A4514A"/>
    <w:rsid w:val="00A47145"/>
    <w:rsid w:val="00A47271"/>
    <w:rsid w:val="00A4739C"/>
    <w:rsid w:val="00A47EC7"/>
    <w:rsid w:val="00A516DD"/>
    <w:rsid w:val="00A5237D"/>
    <w:rsid w:val="00A5266B"/>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6179"/>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4CE"/>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A9C"/>
    <w:rsid w:val="00AF4B20"/>
    <w:rsid w:val="00AF4BC2"/>
    <w:rsid w:val="00AF5658"/>
    <w:rsid w:val="00AF5B7C"/>
    <w:rsid w:val="00AF5CEC"/>
    <w:rsid w:val="00AF6B65"/>
    <w:rsid w:val="00B00259"/>
    <w:rsid w:val="00B00723"/>
    <w:rsid w:val="00B00B70"/>
    <w:rsid w:val="00B0120C"/>
    <w:rsid w:val="00B02415"/>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FA3"/>
    <w:rsid w:val="00B337AE"/>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999"/>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51BD"/>
    <w:rsid w:val="00BE5329"/>
    <w:rsid w:val="00BE5828"/>
    <w:rsid w:val="00BE6540"/>
    <w:rsid w:val="00BE69E7"/>
    <w:rsid w:val="00BE7658"/>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C00181"/>
    <w:rsid w:val="00C008B5"/>
    <w:rsid w:val="00C00AFB"/>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2579"/>
    <w:rsid w:val="00C325A1"/>
    <w:rsid w:val="00C3336E"/>
    <w:rsid w:val="00C33D70"/>
    <w:rsid w:val="00C3400A"/>
    <w:rsid w:val="00C349B0"/>
    <w:rsid w:val="00C34AFB"/>
    <w:rsid w:val="00C34F8D"/>
    <w:rsid w:val="00C3505B"/>
    <w:rsid w:val="00C36843"/>
    <w:rsid w:val="00C36F56"/>
    <w:rsid w:val="00C376DD"/>
    <w:rsid w:val="00C41850"/>
    <w:rsid w:val="00C42122"/>
    <w:rsid w:val="00C42776"/>
    <w:rsid w:val="00C431CB"/>
    <w:rsid w:val="00C43F82"/>
    <w:rsid w:val="00C43FDD"/>
    <w:rsid w:val="00C453C0"/>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57C4"/>
    <w:rsid w:val="00C65C33"/>
    <w:rsid w:val="00C65EBD"/>
    <w:rsid w:val="00C660DC"/>
    <w:rsid w:val="00C669A8"/>
    <w:rsid w:val="00C675C6"/>
    <w:rsid w:val="00C67F2C"/>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69F7"/>
    <w:rsid w:val="00C9786E"/>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916"/>
    <w:rsid w:val="00CC3F31"/>
    <w:rsid w:val="00CC420A"/>
    <w:rsid w:val="00CC5810"/>
    <w:rsid w:val="00CC5AF6"/>
    <w:rsid w:val="00CC62F1"/>
    <w:rsid w:val="00CC6B83"/>
    <w:rsid w:val="00CC6DBB"/>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06CE"/>
    <w:rsid w:val="00D1119D"/>
    <w:rsid w:val="00D115F8"/>
    <w:rsid w:val="00D11B80"/>
    <w:rsid w:val="00D12A08"/>
    <w:rsid w:val="00D13106"/>
    <w:rsid w:val="00D13AA1"/>
    <w:rsid w:val="00D13EC1"/>
    <w:rsid w:val="00D15D0C"/>
    <w:rsid w:val="00D15D51"/>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CC0"/>
    <w:rsid w:val="00D54098"/>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9AE"/>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E6F"/>
    <w:rsid w:val="00DB1DCC"/>
    <w:rsid w:val="00DB2689"/>
    <w:rsid w:val="00DB58DE"/>
    <w:rsid w:val="00DB5F89"/>
    <w:rsid w:val="00DB7121"/>
    <w:rsid w:val="00DB72A5"/>
    <w:rsid w:val="00DC0013"/>
    <w:rsid w:val="00DC0344"/>
    <w:rsid w:val="00DC0496"/>
    <w:rsid w:val="00DC0A0C"/>
    <w:rsid w:val="00DC2190"/>
    <w:rsid w:val="00DC226F"/>
    <w:rsid w:val="00DC3D5F"/>
    <w:rsid w:val="00DC42E7"/>
    <w:rsid w:val="00DC4A9C"/>
    <w:rsid w:val="00DC5025"/>
    <w:rsid w:val="00DC6480"/>
    <w:rsid w:val="00DC6B53"/>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E0469"/>
    <w:rsid w:val="00DE0A26"/>
    <w:rsid w:val="00DE0D16"/>
    <w:rsid w:val="00DE11DF"/>
    <w:rsid w:val="00DE1E28"/>
    <w:rsid w:val="00DE267A"/>
    <w:rsid w:val="00DE2C98"/>
    <w:rsid w:val="00DE33F5"/>
    <w:rsid w:val="00DE427B"/>
    <w:rsid w:val="00DE44F3"/>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3A8"/>
    <w:rsid w:val="00E16471"/>
    <w:rsid w:val="00E17162"/>
    <w:rsid w:val="00E17861"/>
    <w:rsid w:val="00E204E3"/>
    <w:rsid w:val="00E20733"/>
    <w:rsid w:val="00E211B0"/>
    <w:rsid w:val="00E21484"/>
    <w:rsid w:val="00E215EE"/>
    <w:rsid w:val="00E21C19"/>
    <w:rsid w:val="00E224F4"/>
    <w:rsid w:val="00E23958"/>
    <w:rsid w:val="00E24330"/>
    <w:rsid w:val="00E26C7C"/>
    <w:rsid w:val="00E274E9"/>
    <w:rsid w:val="00E27C1A"/>
    <w:rsid w:val="00E30440"/>
    <w:rsid w:val="00E312D8"/>
    <w:rsid w:val="00E32338"/>
    <w:rsid w:val="00E32C95"/>
    <w:rsid w:val="00E330A0"/>
    <w:rsid w:val="00E330CF"/>
    <w:rsid w:val="00E3317C"/>
    <w:rsid w:val="00E34AB5"/>
    <w:rsid w:val="00E34E9F"/>
    <w:rsid w:val="00E3553A"/>
    <w:rsid w:val="00E3560A"/>
    <w:rsid w:val="00E3632F"/>
    <w:rsid w:val="00E3650B"/>
    <w:rsid w:val="00E36F1D"/>
    <w:rsid w:val="00E4090B"/>
    <w:rsid w:val="00E4107F"/>
    <w:rsid w:val="00E42291"/>
    <w:rsid w:val="00E42336"/>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3004"/>
    <w:rsid w:val="00E63896"/>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7A8"/>
    <w:rsid w:val="00ED19FE"/>
    <w:rsid w:val="00ED1CAD"/>
    <w:rsid w:val="00ED2533"/>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63F"/>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61B"/>
    <w:rsid w:val="00F20F3C"/>
    <w:rsid w:val="00F2178B"/>
    <w:rsid w:val="00F2218E"/>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2FDD"/>
    <w:rsid w:val="00F33375"/>
    <w:rsid w:val="00F34282"/>
    <w:rsid w:val="00F345F3"/>
    <w:rsid w:val="00F35DF7"/>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494F"/>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4485"/>
    <w:rsid w:val="00F549BE"/>
    <w:rsid w:val="00F554EC"/>
    <w:rsid w:val="00F55C53"/>
    <w:rsid w:val="00F5699E"/>
    <w:rsid w:val="00F571E7"/>
    <w:rsid w:val="00F60E68"/>
    <w:rsid w:val="00F60EDE"/>
    <w:rsid w:val="00F615BD"/>
    <w:rsid w:val="00F61BBD"/>
    <w:rsid w:val="00F62BDA"/>
    <w:rsid w:val="00F63211"/>
    <w:rsid w:val="00F637CC"/>
    <w:rsid w:val="00F65242"/>
    <w:rsid w:val="00F656B8"/>
    <w:rsid w:val="00F65D6E"/>
    <w:rsid w:val="00F66321"/>
    <w:rsid w:val="00F66D5A"/>
    <w:rsid w:val="00F67658"/>
    <w:rsid w:val="00F67716"/>
    <w:rsid w:val="00F6772B"/>
    <w:rsid w:val="00F677F4"/>
    <w:rsid w:val="00F67F9E"/>
    <w:rsid w:val="00F70A39"/>
    <w:rsid w:val="00F70B53"/>
    <w:rsid w:val="00F70CF1"/>
    <w:rsid w:val="00F71142"/>
    <w:rsid w:val="00F71204"/>
    <w:rsid w:val="00F7343E"/>
    <w:rsid w:val="00F74130"/>
    <w:rsid w:val="00F74430"/>
    <w:rsid w:val="00F746CF"/>
    <w:rsid w:val="00F749D3"/>
    <w:rsid w:val="00F74C4E"/>
    <w:rsid w:val="00F756C0"/>
    <w:rsid w:val="00F75B44"/>
    <w:rsid w:val="00F7669B"/>
    <w:rsid w:val="00F76983"/>
    <w:rsid w:val="00F77259"/>
    <w:rsid w:val="00F800DA"/>
    <w:rsid w:val="00F804A1"/>
    <w:rsid w:val="00F81509"/>
    <w:rsid w:val="00F81EFD"/>
    <w:rsid w:val="00F82375"/>
    <w:rsid w:val="00F8279D"/>
    <w:rsid w:val="00F8297B"/>
    <w:rsid w:val="00F831C3"/>
    <w:rsid w:val="00F83921"/>
    <w:rsid w:val="00F84117"/>
    <w:rsid w:val="00F84250"/>
    <w:rsid w:val="00F86033"/>
    <w:rsid w:val="00F86046"/>
    <w:rsid w:val="00F8623A"/>
    <w:rsid w:val="00F86737"/>
    <w:rsid w:val="00F86797"/>
    <w:rsid w:val="00F8688E"/>
    <w:rsid w:val="00F86C9F"/>
    <w:rsid w:val="00F86CA7"/>
    <w:rsid w:val="00F902A4"/>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477"/>
    <w:rsid w:val="00FB3C45"/>
    <w:rsid w:val="00FB4A7A"/>
    <w:rsid w:val="00FB5BF0"/>
    <w:rsid w:val="00FB5E6C"/>
    <w:rsid w:val="00FB6EE0"/>
    <w:rsid w:val="00FB6FB6"/>
    <w:rsid w:val="00FB7F3A"/>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 w:type="paragraph" w:customStyle="1" w:styleId="Simples">
    <w:name w:val="Simples"/>
    <w:basedOn w:val="Normal"/>
    <w:qFormat/>
    <w:rsid w:val="0054361C"/>
    <w:pPr>
      <w:tabs>
        <w:tab w:val="left" w:pos="1134"/>
        <w:tab w:val="left" w:pos="1620"/>
      </w:tabs>
      <w:spacing w:after="0" w:line="240" w:lineRule="auto"/>
      <w:jc w:val="both"/>
    </w:pPr>
    <w:rPr>
      <w:rFonts w:ascii="Times New Roman" w:eastAsia="SimSun" w:hAnsi="Times New Roman" w:cs="Times New Roman"/>
      <w:color w:val="00000A"/>
      <w:sz w:val="24"/>
      <w:szCs w:val="24"/>
      <w:lang w:eastAsia="zh-CN"/>
    </w:rPr>
  </w:style>
  <w:style w:type="character" w:customStyle="1" w:styleId="UnresolvedMention">
    <w:name w:val="Unresolved Mention"/>
    <w:basedOn w:val="Fontepargpadro"/>
    <w:uiPriority w:val="99"/>
    <w:semiHidden/>
    <w:unhideWhenUsed/>
    <w:rsid w:val="001243F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016/j.regsciurbeco.2018.04.0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jue.2019.10318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i.org/10.1016/j.regsciurbeco.2018.10.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hyperlink" Target="https://doi.org/10.1016/j.regsciurbeco.2018.05.00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BFCC6428-2877-4997-B892-FB101A99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17</Pages>
  <Words>7914</Words>
  <Characters>42738</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B1gH34d</dc:creator>
  <cp:lastModifiedBy>teste</cp:lastModifiedBy>
  <cp:revision>5</cp:revision>
  <cp:lastPrinted>2019-05-17T16:03:00Z</cp:lastPrinted>
  <dcterms:created xsi:type="dcterms:W3CDTF">2020-05-11T13:21:00Z</dcterms:created>
  <dcterms:modified xsi:type="dcterms:W3CDTF">2020-05-11T15:11:00Z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